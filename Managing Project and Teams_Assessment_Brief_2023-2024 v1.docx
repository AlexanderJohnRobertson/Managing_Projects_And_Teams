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4416E" w14:textId="71A52C97" w:rsidR="004D3C94" w:rsidRDefault="00E60B2A">
      <w:pPr>
        <w:pBdr>
          <w:top w:val="nil"/>
          <w:left w:val="nil"/>
          <w:bottom w:val="nil"/>
          <w:right w:val="nil"/>
          <w:between w:val="nil"/>
        </w:pBdr>
        <w:tabs>
          <w:tab w:val="center" w:pos="4153"/>
          <w:tab w:val="right" w:pos="8306"/>
        </w:tabs>
        <w:jc w:val="center"/>
        <w:rPr>
          <w:rFonts w:ascii="Arial" w:eastAsia="Arial" w:hAnsi="Arial" w:cs="Arial"/>
          <w:color w:val="000000"/>
          <w:sz w:val="28"/>
          <w:szCs w:val="28"/>
        </w:rPr>
      </w:pPr>
      <w:ins w:id="0" w:author="Alex Robertson" w:date="2024-06-06T13:51:00Z">
        <w:r>
          <w:rPr>
            <w:rFonts w:ascii="Arial" w:eastAsia="Arial" w:hAnsi="Arial" w:cs="Arial"/>
            <w:color w:val="000000"/>
            <w:sz w:val="28"/>
            <w:szCs w:val="28"/>
          </w:rPr>
          <w:tab/>
        </w:r>
        <w:r>
          <w:rPr>
            <w:rFonts w:ascii="Arial" w:eastAsia="Arial" w:hAnsi="Arial" w:cs="Arial"/>
            <w:color w:val="000000"/>
            <w:sz w:val="28"/>
            <w:szCs w:val="28"/>
          </w:rPr>
          <w:tab/>
        </w:r>
      </w:ins>
      <w:ins w:id="1" w:author="Alex Robertson" w:date="2024-05-17T17:41:00Z">
        <w:r w:rsidR="00D6194B">
          <w:rPr>
            <w:rFonts w:ascii="Arial" w:eastAsia="Arial" w:hAnsi="Arial" w:cs="Arial"/>
            <w:color w:val="000000"/>
            <w:sz w:val="28"/>
            <w:szCs w:val="28"/>
          </w:rPr>
          <w:tab/>
        </w:r>
      </w:ins>
      <w:ins w:id="2" w:author="Alex Robertson" w:date="2024-05-17T18:19:00Z">
        <w:r w:rsidR="007A2C99">
          <w:rPr>
            <w:rFonts w:ascii="Arial" w:eastAsia="Arial" w:hAnsi="Arial" w:cs="Arial"/>
            <w:color w:val="000000"/>
            <w:sz w:val="28"/>
            <w:szCs w:val="28"/>
          </w:rPr>
          <w:tab/>
        </w:r>
      </w:ins>
    </w:p>
    <w:p w14:paraId="78AEF365" w14:textId="77777777" w:rsidR="004D3C94" w:rsidRDefault="0085654C">
      <w:pPr>
        <w:pBdr>
          <w:top w:val="nil"/>
          <w:left w:val="nil"/>
          <w:bottom w:val="nil"/>
          <w:right w:val="nil"/>
          <w:between w:val="nil"/>
        </w:pBdr>
        <w:tabs>
          <w:tab w:val="center" w:pos="4153"/>
          <w:tab w:val="right" w:pos="8306"/>
        </w:tabs>
        <w:jc w:val="center"/>
        <w:rPr>
          <w:rFonts w:ascii="Arial" w:eastAsia="Arial" w:hAnsi="Arial" w:cs="Arial"/>
          <w:color w:val="000000"/>
          <w:sz w:val="28"/>
          <w:szCs w:val="28"/>
        </w:rPr>
      </w:pPr>
      <w:r>
        <w:rPr>
          <w:rFonts w:ascii="Arial" w:eastAsia="Arial" w:hAnsi="Arial" w:cs="Arial"/>
          <w:color w:val="000000"/>
          <w:sz w:val="28"/>
          <w:szCs w:val="28"/>
        </w:rPr>
        <w:t>School of Technology, Business and Arts</w:t>
      </w:r>
    </w:p>
    <w:p w14:paraId="6ABC731C" w14:textId="77777777" w:rsidR="004D3C94" w:rsidRDefault="0085654C">
      <w:pPr>
        <w:pBdr>
          <w:top w:val="nil"/>
          <w:left w:val="nil"/>
          <w:bottom w:val="nil"/>
          <w:right w:val="nil"/>
          <w:between w:val="nil"/>
        </w:pBdr>
        <w:tabs>
          <w:tab w:val="center" w:pos="4153"/>
          <w:tab w:val="right" w:pos="8306"/>
        </w:tabs>
        <w:jc w:val="center"/>
        <w:rPr>
          <w:rFonts w:ascii="Arial" w:eastAsia="Arial" w:hAnsi="Arial" w:cs="Arial"/>
          <w:color w:val="000000"/>
          <w:sz w:val="28"/>
          <w:szCs w:val="28"/>
        </w:rPr>
      </w:pPr>
      <w:r>
        <w:rPr>
          <w:rFonts w:ascii="Arial" w:eastAsia="Arial" w:hAnsi="Arial" w:cs="Arial"/>
          <w:color w:val="000000"/>
          <w:sz w:val="28"/>
          <w:szCs w:val="28"/>
        </w:rPr>
        <w:t>University of Suffolk</w:t>
      </w:r>
    </w:p>
    <w:p w14:paraId="5A98D81B" w14:textId="77777777" w:rsidR="004D3C94" w:rsidRDefault="004D3C94">
      <w:pPr>
        <w:pBdr>
          <w:top w:val="nil"/>
          <w:left w:val="nil"/>
          <w:bottom w:val="nil"/>
          <w:right w:val="nil"/>
          <w:between w:val="nil"/>
        </w:pBdr>
        <w:tabs>
          <w:tab w:val="center" w:pos="4153"/>
          <w:tab w:val="right" w:pos="8306"/>
        </w:tabs>
        <w:jc w:val="center"/>
        <w:rPr>
          <w:rFonts w:ascii="Arial" w:eastAsia="Arial" w:hAnsi="Arial" w:cs="Arial"/>
          <w:color w:val="000000"/>
        </w:rPr>
      </w:pPr>
    </w:p>
    <w:p w14:paraId="34A762F8" w14:textId="77777777" w:rsidR="004D3C94" w:rsidRDefault="0085654C">
      <w:pPr>
        <w:pBdr>
          <w:top w:val="nil"/>
          <w:left w:val="nil"/>
          <w:bottom w:val="nil"/>
          <w:right w:val="nil"/>
          <w:between w:val="nil"/>
        </w:pBdr>
        <w:tabs>
          <w:tab w:val="center" w:pos="4153"/>
          <w:tab w:val="right" w:pos="8306"/>
        </w:tabs>
        <w:jc w:val="center"/>
        <w:rPr>
          <w:rFonts w:ascii="Arial" w:eastAsia="Arial" w:hAnsi="Arial" w:cs="Arial"/>
          <w:color w:val="000000"/>
          <w:sz w:val="32"/>
          <w:szCs w:val="32"/>
        </w:rPr>
      </w:pPr>
      <w:r>
        <w:rPr>
          <w:rFonts w:ascii="Arial" w:eastAsia="Arial" w:hAnsi="Arial" w:cs="Arial"/>
          <w:color w:val="000000"/>
          <w:sz w:val="32"/>
          <w:szCs w:val="32"/>
        </w:rPr>
        <w:t>MSc Advanced Computing</w:t>
      </w:r>
      <w:r>
        <w:rPr>
          <w:rFonts w:ascii="Arial" w:eastAsia="Arial" w:hAnsi="Arial" w:cs="Arial"/>
          <w:color w:val="000000"/>
          <w:sz w:val="32"/>
          <w:szCs w:val="32"/>
        </w:rPr>
        <w:br/>
      </w:r>
    </w:p>
    <w:p w14:paraId="148C91CC" w14:textId="77777777" w:rsidR="004D3C94" w:rsidRDefault="0085654C">
      <w:pPr>
        <w:pBdr>
          <w:top w:val="nil"/>
          <w:left w:val="nil"/>
          <w:bottom w:val="nil"/>
          <w:right w:val="nil"/>
          <w:between w:val="nil"/>
        </w:pBdr>
        <w:tabs>
          <w:tab w:val="center" w:pos="4153"/>
          <w:tab w:val="right" w:pos="8306"/>
        </w:tabs>
        <w:jc w:val="center"/>
        <w:rPr>
          <w:rFonts w:ascii="Arial" w:eastAsia="Arial" w:hAnsi="Arial" w:cs="Arial"/>
          <w:color w:val="000000"/>
          <w:sz w:val="36"/>
          <w:szCs w:val="36"/>
        </w:rPr>
      </w:pPr>
      <w:r>
        <w:rPr>
          <w:rFonts w:ascii="Arial" w:eastAsia="Arial" w:hAnsi="Arial" w:cs="Arial"/>
          <w:color w:val="000000"/>
          <w:sz w:val="36"/>
          <w:szCs w:val="36"/>
        </w:rPr>
        <w:t>Level: 7</w:t>
      </w:r>
    </w:p>
    <w:p w14:paraId="6FC20072" w14:textId="77777777" w:rsidR="004D3C94" w:rsidRDefault="004D3C94">
      <w:pPr>
        <w:pBdr>
          <w:top w:val="nil"/>
          <w:left w:val="nil"/>
          <w:bottom w:val="nil"/>
          <w:right w:val="nil"/>
          <w:between w:val="nil"/>
        </w:pBdr>
        <w:tabs>
          <w:tab w:val="center" w:pos="4153"/>
          <w:tab w:val="right" w:pos="8306"/>
        </w:tabs>
        <w:jc w:val="center"/>
        <w:rPr>
          <w:rFonts w:ascii="Arial" w:eastAsia="Arial" w:hAnsi="Arial" w:cs="Arial"/>
          <w:color w:val="000000"/>
        </w:rPr>
      </w:pPr>
    </w:p>
    <w:p w14:paraId="0097FE3E" w14:textId="2A877BB8" w:rsidR="004D3C94" w:rsidRDefault="0085654C">
      <w:pPr>
        <w:pBdr>
          <w:top w:val="nil"/>
          <w:left w:val="nil"/>
          <w:bottom w:val="nil"/>
          <w:right w:val="nil"/>
          <w:between w:val="nil"/>
        </w:pBdr>
        <w:tabs>
          <w:tab w:val="center" w:pos="4153"/>
          <w:tab w:val="right" w:pos="8306"/>
        </w:tabs>
        <w:jc w:val="center"/>
        <w:rPr>
          <w:rFonts w:ascii="Arial" w:eastAsia="Arial" w:hAnsi="Arial" w:cs="Arial"/>
          <w:color w:val="000000"/>
        </w:rPr>
      </w:pPr>
      <w:r>
        <w:rPr>
          <w:rFonts w:ascii="Arial" w:eastAsia="Arial" w:hAnsi="Arial" w:cs="Arial"/>
          <w:color w:val="000000"/>
        </w:rPr>
        <w:t xml:space="preserve">Module: </w:t>
      </w:r>
      <w:r w:rsidR="00BD6426">
        <w:rPr>
          <w:rFonts w:ascii="Arial" w:eastAsia="Arial" w:hAnsi="Arial" w:cs="Arial"/>
          <w:color w:val="000000"/>
        </w:rPr>
        <w:t>Managing Project and Teams</w:t>
      </w:r>
    </w:p>
    <w:p w14:paraId="6201487E" w14:textId="77777777" w:rsidR="004D3C94" w:rsidRDefault="004D3C94">
      <w:pPr>
        <w:pBdr>
          <w:top w:val="nil"/>
          <w:left w:val="nil"/>
          <w:bottom w:val="nil"/>
          <w:right w:val="nil"/>
          <w:between w:val="nil"/>
        </w:pBdr>
        <w:tabs>
          <w:tab w:val="center" w:pos="4153"/>
          <w:tab w:val="right" w:pos="8306"/>
        </w:tabs>
        <w:jc w:val="center"/>
        <w:rPr>
          <w:rFonts w:ascii="Arial" w:eastAsia="Arial" w:hAnsi="Arial" w:cs="Arial"/>
          <w:color w:val="000000"/>
        </w:rPr>
      </w:pPr>
    </w:p>
    <w:p w14:paraId="6646FDE9" w14:textId="3D39DE3C" w:rsidR="004D3C94" w:rsidRDefault="0085654C">
      <w:pPr>
        <w:tabs>
          <w:tab w:val="left" w:pos="2694"/>
        </w:tabs>
        <w:spacing w:before="60"/>
        <w:rPr>
          <w:rFonts w:ascii="Arial" w:eastAsia="Arial" w:hAnsi="Arial" w:cs="Arial"/>
          <w:sz w:val="22"/>
          <w:szCs w:val="22"/>
        </w:rPr>
      </w:pPr>
      <w:r>
        <w:rPr>
          <w:rFonts w:ascii="Arial" w:eastAsia="Arial" w:hAnsi="Arial" w:cs="Arial"/>
          <w:sz w:val="22"/>
          <w:szCs w:val="22"/>
        </w:rPr>
        <w:t xml:space="preserve">Assessment:  </w:t>
      </w:r>
      <w:r>
        <w:rPr>
          <w:rFonts w:ascii="Arial" w:eastAsia="Arial" w:hAnsi="Arial" w:cs="Arial"/>
          <w:sz w:val="22"/>
          <w:szCs w:val="22"/>
        </w:rPr>
        <w:tab/>
      </w:r>
      <w:r w:rsidR="00BD6426" w:rsidRPr="00BD6426">
        <w:rPr>
          <w:rFonts w:ascii="Arial" w:eastAsia="Arial" w:hAnsi="Arial" w:cs="Arial"/>
          <w:sz w:val="22"/>
          <w:szCs w:val="22"/>
        </w:rPr>
        <w:t>Project Management Proposal Report</w:t>
      </w:r>
    </w:p>
    <w:p w14:paraId="4C87CDC7" w14:textId="77777777" w:rsidR="004D3C94" w:rsidRDefault="0085654C">
      <w:pPr>
        <w:tabs>
          <w:tab w:val="left" w:pos="2694"/>
        </w:tabs>
        <w:spacing w:before="60"/>
        <w:rPr>
          <w:rFonts w:ascii="Arial" w:eastAsia="Arial" w:hAnsi="Arial" w:cs="Arial"/>
          <w:sz w:val="22"/>
          <w:szCs w:val="22"/>
        </w:rPr>
      </w:pPr>
      <w:r>
        <w:rPr>
          <w:rFonts w:ascii="Arial" w:eastAsia="Arial" w:hAnsi="Arial" w:cs="Arial"/>
          <w:sz w:val="22"/>
          <w:szCs w:val="22"/>
        </w:rPr>
        <w:t xml:space="preserve">Module Leader: </w:t>
      </w:r>
      <w:r>
        <w:rPr>
          <w:rFonts w:ascii="Arial" w:eastAsia="Arial" w:hAnsi="Arial" w:cs="Arial"/>
          <w:sz w:val="22"/>
          <w:szCs w:val="22"/>
        </w:rPr>
        <w:tab/>
        <w:t>Dr. Godwin Dzvapatsva</w:t>
      </w:r>
    </w:p>
    <w:p w14:paraId="1B80961D" w14:textId="1CB00875" w:rsidR="004D3C94" w:rsidRDefault="0085654C">
      <w:pPr>
        <w:tabs>
          <w:tab w:val="left" w:pos="2694"/>
        </w:tabs>
        <w:spacing w:before="60"/>
        <w:rPr>
          <w:rFonts w:ascii="Arial" w:eastAsia="Arial" w:hAnsi="Arial" w:cs="Arial"/>
          <w:sz w:val="22"/>
          <w:szCs w:val="22"/>
        </w:rPr>
      </w:pPr>
      <w:r>
        <w:rPr>
          <w:rFonts w:ascii="Arial" w:eastAsia="Arial" w:hAnsi="Arial" w:cs="Arial"/>
          <w:sz w:val="22"/>
          <w:szCs w:val="22"/>
        </w:rPr>
        <w:t>Weighting in Module:</w:t>
      </w:r>
      <w:r>
        <w:rPr>
          <w:rFonts w:ascii="Arial" w:eastAsia="Arial" w:hAnsi="Arial" w:cs="Arial"/>
          <w:b/>
          <w:sz w:val="22"/>
          <w:szCs w:val="22"/>
        </w:rPr>
        <w:t xml:space="preserve"> </w:t>
      </w:r>
      <w:r>
        <w:rPr>
          <w:rFonts w:ascii="Arial" w:eastAsia="Arial" w:hAnsi="Arial" w:cs="Arial"/>
          <w:b/>
          <w:sz w:val="22"/>
          <w:szCs w:val="22"/>
        </w:rPr>
        <w:tab/>
        <w:t xml:space="preserve">Total 100% </w:t>
      </w:r>
    </w:p>
    <w:p w14:paraId="2F0B866A" w14:textId="64BBFFA7" w:rsidR="004D3C94" w:rsidRPr="006B2E03" w:rsidRDefault="0085654C">
      <w:pPr>
        <w:tabs>
          <w:tab w:val="left" w:pos="2694"/>
        </w:tabs>
        <w:spacing w:before="60"/>
        <w:rPr>
          <w:rFonts w:ascii="Arial" w:eastAsia="Arial" w:hAnsi="Arial" w:cs="Arial"/>
          <w:sz w:val="22"/>
          <w:szCs w:val="22"/>
        </w:rPr>
      </w:pPr>
      <w:r w:rsidRPr="006B2E03">
        <w:rPr>
          <w:rFonts w:ascii="Arial" w:eastAsia="Arial" w:hAnsi="Arial" w:cs="Arial"/>
          <w:sz w:val="22"/>
          <w:szCs w:val="22"/>
        </w:rPr>
        <w:t xml:space="preserve">Handed out: </w:t>
      </w:r>
      <w:r w:rsidRPr="006B2E03">
        <w:rPr>
          <w:rFonts w:ascii="Arial" w:eastAsia="Arial" w:hAnsi="Arial" w:cs="Arial"/>
          <w:sz w:val="22"/>
          <w:szCs w:val="22"/>
        </w:rPr>
        <w:tab/>
      </w:r>
      <w:r w:rsidR="006B2E03">
        <w:rPr>
          <w:rFonts w:ascii="Arial" w:eastAsia="Arial" w:hAnsi="Arial" w:cs="Arial"/>
          <w:sz w:val="22"/>
          <w:szCs w:val="22"/>
        </w:rPr>
        <w:t>Thursday</w:t>
      </w:r>
      <w:r>
        <w:rPr>
          <w:rFonts w:ascii="Arial" w:eastAsia="Arial" w:hAnsi="Arial" w:cs="Arial"/>
          <w:sz w:val="22"/>
          <w:szCs w:val="22"/>
        </w:rPr>
        <w:t xml:space="preserve"> </w:t>
      </w:r>
      <w:r w:rsidR="00BD6426">
        <w:rPr>
          <w:rFonts w:ascii="Arial" w:eastAsia="Arial" w:hAnsi="Arial" w:cs="Arial"/>
          <w:sz w:val="22"/>
          <w:szCs w:val="22"/>
        </w:rPr>
        <w:t>05</w:t>
      </w:r>
      <w:r w:rsidR="00BD6426" w:rsidRPr="006B2E03">
        <w:rPr>
          <w:rFonts w:ascii="Arial" w:eastAsia="Arial" w:hAnsi="Arial" w:cs="Arial"/>
          <w:sz w:val="22"/>
          <w:szCs w:val="22"/>
          <w:vertAlign w:val="superscript"/>
        </w:rPr>
        <w:t>th</w:t>
      </w:r>
      <w:r w:rsidR="00BD6426" w:rsidRPr="006B2E03">
        <w:rPr>
          <w:rFonts w:ascii="Arial" w:eastAsia="Arial" w:hAnsi="Arial" w:cs="Arial"/>
          <w:sz w:val="22"/>
          <w:szCs w:val="22"/>
        </w:rPr>
        <w:t xml:space="preserve"> </w:t>
      </w:r>
      <w:r w:rsidR="00BD6426">
        <w:rPr>
          <w:rFonts w:ascii="Arial" w:eastAsia="Arial" w:hAnsi="Arial" w:cs="Arial"/>
          <w:sz w:val="22"/>
          <w:szCs w:val="22"/>
        </w:rPr>
        <w:t xml:space="preserve">February </w:t>
      </w:r>
      <w:r w:rsidRPr="006B2E03">
        <w:rPr>
          <w:rFonts w:ascii="Arial" w:eastAsia="Arial" w:hAnsi="Arial" w:cs="Arial"/>
          <w:sz w:val="22"/>
          <w:szCs w:val="22"/>
        </w:rPr>
        <w:t>202</w:t>
      </w:r>
      <w:r w:rsidR="006B2E03">
        <w:rPr>
          <w:rFonts w:ascii="Arial" w:eastAsia="Arial" w:hAnsi="Arial" w:cs="Arial"/>
          <w:sz w:val="22"/>
          <w:szCs w:val="22"/>
        </w:rPr>
        <w:t>4</w:t>
      </w:r>
      <w:r w:rsidRPr="006B2E03">
        <w:rPr>
          <w:rFonts w:ascii="Arial" w:eastAsia="Arial" w:hAnsi="Arial" w:cs="Arial"/>
          <w:sz w:val="22"/>
          <w:szCs w:val="22"/>
        </w:rPr>
        <w:tab/>
      </w:r>
    </w:p>
    <w:p w14:paraId="68306CF8" w14:textId="731235F3" w:rsidR="004D3C94" w:rsidRDefault="0085654C">
      <w:pPr>
        <w:tabs>
          <w:tab w:val="left" w:pos="2694"/>
        </w:tabs>
        <w:spacing w:before="60"/>
        <w:ind w:left="2694" w:hanging="2694"/>
        <w:rPr>
          <w:rFonts w:ascii="Arial" w:eastAsia="Arial" w:hAnsi="Arial" w:cs="Arial"/>
          <w:b/>
          <w:sz w:val="22"/>
          <w:szCs w:val="22"/>
        </w:rPr>
      </w:pPr>
      <w:r w:rsidRPr="006B2E03">
        <w:rPr>
          <w:rFonts w:ascii="Arial" w:eastAsia="Arial" w:hAnsi="Arial" w:cs="Arial"/>
          <w:sz w:val="22"/>
          <w:szCs w:val="22"/>
        </w:rPr>
        <w:t xml:space="preserve">Deadline: </w:t>
      </w:r>
      <w:r w:rsidRPr="006B2E03">
        <w:rPr>
          <w:rFonts w:ascii="Arial" w:eastAsia="Arial" w:hAnsi="Arial" w:cs="Arial"/>
          <w:sz w:val="22"/>
          <w:szCs w:val="22"/>
        </w:rPr>
        <w:tab/>
      </w:r>
      <w:r w:rsidRPr="006B2E03">
        <w:rPr>
          <w:rFonts w:ascii="Arial" w:eastAsia="Arial" w:hAnsi="Arial" w:cs="Arial"/>
          <w:b/>
          <w:sz w:val="22"/>
          <w:szCs w:val="22"/>
        </w:rPr>
        <w:t>on or before</w:t>
      </w:r>
      <w:r w:rsidRPr="006B2E03">
        <w:rPr>
          <w:rFonts w:ascii="Arial" w:eastAsia="Arial" w:hAnsi="Arial" w:cs="Arial"/>
          <w:b/>
          <w:sz w:val="22"/>
          <w:szCs w:val="22"/>
          <w:u w:val="single"/>
        </w:rPr>
        <w:t xml:space="preserve"> 12 noon</w:t>
      </w:r>
      <w:r w:rsidRPr="006B2E03">
        <w:rPr>
          <w:rFonts w:ascii="Arial" w:eastAsia="Arial" w:hAnsi="Arial" w:cs="Arial"/>
          <w:b/>
          <w:sz w:val="22"/>
          <w:szCs w:val="22"/>
        </w:rPr>
        <w:t xml:space="preserve"> </w:t>
      </w:r>
      <w:r w:rsidR="00BD6426">
        <w:rPr>
          <w:rFonts w:ascii="Arial" w:eastAsia="Arial" w:hAnsi="Arial" w:cs="Arial"/>
          <w:b/>
          <w:sz w:val="22"/>
          <w:szCs w:val="22"/>
        </w:rPr>
        <w:t>Friday</w:t>
      </w:r>
      <w:r w:rsidR="00BD6426" w:rsidRPr="006B2E03">
        <w:rPr>
          <w:rFonts w:ascii="Arial" w:eastAsia="Arial" w:hAnsi="Arial" w:cs="Arial"/>
          <w:b/>
          <w:sz w:val="22"/>
          <w:szCs w:val="22"/>
        </w:rPr>
        <w:t xml:space="preserve"> </w:t>
      </w:r>
      <w:r w:rsidRPr="006B2E03">
        <w:rPr>
          <w:rFonts w:ascii="Arial" w:eastAsia="Arial" w:hAnsi="Arial" w:cs="Arial"/>
          <w:b/>
          <w:sz w:val="22"/>
          <w:szCs w:val="22"/>
        </w:rPr>
        <w:t>1</w:t>
      </w:r>
      <w:r w:rsidR="00BD6426">
        <w:rPr>
          <w:rFonts w:ascii="Arial" w:eastAsia="Arial" w:hAnsi="Arial" w:cs="Arial"/>
          <w:b/>
          <w:sz w:val="22"/>
          <w:szCs w:val="22"/>
        </w:rPr>
        <w:t>5</w:t>
      </w:r>
      <w:r w:rsidR="006B2E03" w:rsidRPr="006B2E03">
        <w:rPr>
          <w:rFonts w:ascii="Arial" w:eastAsia="Arial" w:hAnsi="Arial" w:cs="Arial"/>
          <w:b/>
          <w:sz w:val="22"/>
          <w:szCs w:val="22"/>
          <w:vertAlign w:val="superscript"/>
        </w:rPr>
        <w:t>th</w:t>
      </w:r>
      <w:r w:rsidR="006B2E03" w:rsidRPr="006B2E03">
        <w:rPr>
          <w:rFonts w:ascii="Arial" w:eastAsia="Arial" w:hAnsi="Arial" w:cs="Arial"/>
          <w:b/>
          <w:sz w:val="22"/>
          <w:szCs w:val="22"/>
        </w:rPr>
        <w:t xml:space="preserve"> March</w:t>
      </w:r>
      <w:r w:rsidRPr="006B2E03">
        <w:rPr>
          <w:rFonts w:ascii="Arial" w:eastAsia="Arial" w:hAnsi="Arial" w:cs="Arial"/>
          <w:b/>
          <w:sz w:val="22"/>
          <w:szCs w:val="22"/>
        </w:rPr>
        <w:t xml:space="preserve"> 202</w:t>
      </w:r>
      <w:r w:rsidR="006B2E03" w:rsidRPr="006B2E03">
        <w:rPr>
          <w:rFonts w:ascii="Arial" w:eastAsia="Arial" w:hAnsi="Arial" w:cs="Arial"/>
          <w:b/>
          <w:sz w:val="22"/>
          <w:szCs w:val="22"/>
        </w:rPr>
        <w:t>4</w:t>
      </w:r>
      <w:r w:rsidR="00963BE4">
        <w:rPr>
          <w:rFonts w:ascii="Arial" w:eastAsia="Arial" w:hAnsi="Arial" w:cs="Arial"/>
          <w:b/>
          <w:sz w:val="22"/>
          <w:szCs w:val="22"/>
        </w:rPr>
        <w:t xml:space="preserve"> </w:t>
      </w:r>
    </w:p>
    <w:p w14:paraId="24D1457B" w14:textId="381BF244" w:rsidR="004D3C94" w:rsidRDefault="0085654C">
      <w:pPr>
        <w:tabs>
          <w:tab w:val="left" w:pos="2694"/>
        </w:tabs>
        <w:spacing w:before="60"/>
        <w:ind w:left="2694" w:hanging="2694"/>
        <w:rPr>
          <w:rFonts w:ascii="Arial" w:eastAsia="Arial" w:hAnsi="Arial" w:cs="Arial"/>
          <w:sz w:val="22"/>
          <w:szCs w:val="22"/>
        </w:rPr>
      </w:pPr>
      <w:r>
        <w:rPr>
          <w:rFonts w:ascii="Arial" w:eastAsia="Arial" w:hAnsi="Arial" w:cs="Arial"/>
          <w:sz w:val="22"/>
          <w:szCs w:val="22"/>
        </w:rPr>
        <w:tab/>
        <w:t>Submission via Brightspace module pages at</w:t>
      </w:r>
      <w:r w:rsidR="00BD6426">
        <w:rPr>
          <w:rFonts w:ascii="Arial" w:eastAsia="Arial" w:hAnsi="Arial" w:cs="Arial"/>
          <w:sz w:val="22"/>
          <w:szCs w:val="22"/>
        </w:rPr>
        <w:t>:</w:t>
      </w:r>
    </w:p>
    <w:p w14:paraId="31135E33" w14:textId="4C6FBF8D" w:rsidR="006B2E03" w:rsidRDefault="0085654C" w:rsidP="006B2E03">
      <w:pPr>
        <w:tabs>
          <w:tab w:val="left" w:pos="2694"/>
        </w:tabs>
        <w:spacing w:before="60"/>
        <w:ind w:left="2694" w:hanging="2694"/>
        <w:rPr>
          <w:rFonts w:ascii="Arial" w:eastAsia="Arial" w:hAnsi="Arial" w:cs="Arial"/>
          <w:sz w:val="22"/>
          <w:szCs w:val="22"/>
        </w:rPr>
      </w:pPr>
      <w:r>
        <w:rPr>
          <w:rFonts w:ascii="Arial" w:eastAsia="Arial" w:hAnsi="Arial" w:cs="Arial"/>
          <w:sz w:val="22"/>
          <w:szCs w:val="22"/>
        </w:rPr>
        <w:tab/>
      </w:r>
    </w:p>
    <w:p w14:paraId="78FECE6F" w14:textId="77777777" w:rsidR="004D3C94" w:rsidRDefault="004D3C94">
      <w:pPr>
        <w:tabs>
          <w:tab w:val="left" w:pos="2694"/>
        </w:tabs>
        <w:spacing w:before="60"/>
        <w:ind w:left="2694" w:hanging="2694"/>
        <w:rPr>
          <w:rFonts w:ascii="Arial" w:eastAsia="Arial" w:hAnsi="Arial" w:cs="Arial"/>
          <w:sz w:val="22"/>
          <w:szCs w:val="22"/>
        </w:rPr>
      </w:pPr>
    </w:p>
    <w:p w14:paraId="3ADAD292" w14:textId="77CCEED9" w:rsidR="00FD4E94" w:rsidRDefault="00FD4E94">
      <w:pPr>
        <w:rPr>
          <w:rFonts w:ascii="Arial" w:eastAsia="Arial" w:hAnsi="Arial" w:cs="Arial"/>
          <w:b/>
          <w:sz w:val="22"/>
          <w:szCs w:val="22"/>
        </w:rPr>
      </w:pPr>
    </w:p>
    <w:p w14:paraId="2668E2AE" w14:textId="77777777" w:rsidR="00FD4E94" w:rsidRPr="00617D0C" w:rsidRDefault="00FD4E94" w:rsidP="00FD4E94">
      <w:pPr>
        <w:jc w:val="both"/>
        <w:rPr>
          <w:rFonts w:ascii="Arial" w:eastAsia="Arial" w:hAnsi="Arial" w:cs="Arial"/>
          <w:b/>
          <w:sz w:val="22"/>
          <w:szCs w:val="22"/>
        </w:rPr>
      </w:pPr>
      <w:r w:rsidRPr="00617D0C">
        <w:rPr>
          <w:rFonts w:ascii="Arial" w:eastAsia="Arial" w:hAnsi="Arial" w:cs="Arial"/>
          <w:b/>
          <w:sz w:val="22"/>
          <w:szCs w:val="22"/>
        </w:rPr>
        <w:t xml:space="preserve">Objective </w:t>
      </w:r>
    </w:p>
    <w:p w14:paraId="20CD0062" w14:textId="4DE060C4" w:rsidR="00FD4E94" w:rsidRPr="00617D0C" w:rsidRDefault="00FD4E94" w:rsidP="003E5D1B">
      <w:pPr>
        <w:spacing w:line="360" w:lineRule="auto"/>
        <w:jc w:val="both"/>
        <w:rPr>
          <w:rFonts w:ascii="Arial" w:eastAsia="Arial" w:hAnsi="Arial" w:cs="Arial"/>
          <w:sz w:val="22"/>
          <w:szCs w:val="22"/>
        </w:rPr>
      </w:pPr>
      <w:r w:rsidRPr="00617D0C">
        <w:rPr>
          <w:rFonts w:ascii="Arial" w:eastAsia="Arial" w:hAnsi="Arial" w:cs="Arial"/>
          <w:sz w:val="22"/>
          <w:szCs w:val="22"/>
        </w:rPr>
        <w:t xml:space="preserve">The objective of </w:t>
      </w:r>
      <w:r w:rsidR="00BD6426" w:rsidRPr="00617D0C">
        <w:rPr>
          <w:rFonts w:ascii="Arial" w:eastAsia="Arial" w:hAnsi="Arial" w:cs="Arial"/>
          <w:sz w:val="22"/>
          <w:szCs w:val="22"/>
        </w:rPr>
        <w:t>this report is to develop the skills necessary for effective project and team management through comprehensive understanding and application of project management principles, leadership strategies, and collaborative techniques, with a focus on achieving project goals efficiently, fostering team cohesion, and adapting to dynamic project environments.</w:t>
      </w:r>
    </w:p>
    <w:p w14:paraId="0BF3E36F" w14:textId="77777777" w:rsidR="00FD4E94" w:rsidRPr="00617D0C" w:rsidRDefault="00FD4E94">
      <w:pPr>
        <w:rPr>
          <w:rFonts w:ascii="Arial" w:eastAsia="Arial" w:hAnsi="Arial" w:cs="Arial"/>
          <w:b/>
          <w:sz w:val="22"/>
          <w:szCs w:val="22"/>
        </w:rPr>
      </w:pPr>
    </w:p>
    <w:p w14:paraId="223BDED0" w14:textId="77777777" w:rsidR="00FD4E94" w:rsidRPr="00617D0C" w:rsidRDefault="00FD4E94" w:rsidP="00FD4E94">
      <w:pPr>
        <w:rPr>
          <w:rFonts w:ascii="Arial" w:eastAsia="Arial" w:hAnsi="Arial" w:cs="Arial"/>
          <w:b/>
          <w:sz w:val="22"/>
          <w:szCs w:val="22"/>
        </w:rPr>
      </w:pPr>
      <w:r w:rsidRPr="00617D0C">
        <w:rPr>
          <w:rFonts w:ascii="Arial" w:eastAsia="Arial" w:hAnsi="Arial" w:cs="Arial"/>
          <w:b/>
          <w:sz w:val="22"/>
          <w:szCs w:val="22"/>
        </w:rPr>
        <w:t>What is required?</w:t>
      </w:r>
    </w:p>
    <w:p w14:paraId="2F0EC016" w14:textId="33DD86B2" w:rsidR="004D3C94" w:rsidRPr="00617D0C" w:rsidRDefault="0085654C" w:rsidP="003E5D1B">
      <w:pPr>
        <w:spacing w:line="360" w:lineRule="auto"/>
        <w:rPr>
          <w:rFonts w:ascii="Arial" w:eastAsia="Arial" w:hAnsi="Arial" w:cs="Arial"/>
          <w:sz w:val="22"/>
          <w:szCs w:val="22"/>
        </w:rPr>
      </w:pPr>
      <w:r w:rsidRPr="00617D0C">
        <w:rPr>
          <w:rFonts w:ascii="Arial" w:eastAsia="Arial" w:hAnsi="Arial" w:cs="Arial"/>
          <w:sz w:val="22"/>
          <w:szCs w:val="22"/>
        </w:rPr>
        <w:t xml:space="preserve">This module has </w:t>
      </w:r>
      <w:r w:rsidR="00111123" w:rsidRPr="00617D0C">
        <w:rPr>
          <w:rFonts w:ascii="Arial" w:eastAsia="Arial" w:hAnsi="Arial" w:cs="Arial"/>
          <w:sz w:val="22"/>
          <w:szCs w:val="22"/>
        </w:rPr>
        <w:t>one</w:t>
      </w:r>
      <w:r w:rsidRPr="00617D0C">
        <w:rPr>
          <w:rFonts w:ascii="Arial" w:eastAsia="Arial" w:hAnsi="Arial" w:cs="Arial"/>
          <w:sz w:val="22"/>
          <w:szCs w:val="22"/>
        </w:rPr>
        <w:t xml:space="preserve"> assessment component</w:t>
      </w:r>
      <w:r w:rsidR="00D07BA6" w:rsidRPr="00617D0C">
        <w:rPr>
          <w:rFonts w:ascii="Arial" w:eastAsia="Arial" w:hAnsi="Arial" w:cs="Arial"/>
          <w:sz w:val="22"/>
          <w:szCs w:val="22"/>
        </w:rPr>
        <w:t xml:space="preserve"> which comprises of a </w:t>
      </w:r>
      <w:r w:rsidR="00BD6426" w:rsidRPr="00617D0C">
        <w:rPr>
          <w:rFonts w:ascii="Arial" w:eastAsia="Arial" w:hAnsi="Arial" w:cs="Arial"/>
          <w:sz w:val="22"/>
          <w:szCs w:val="22"/>
        </w:rPr>
        <w:t>report</w:t>
      </w:r>
      <w:r w:rsidR="00D07BA6" w:rsidRPr="00617D0C">
        <w:rPr>
          <w:rFonts w:ascii="Arial" w:eastAsia="Arial" w:hAnsi="Arial" w:cs="Arial"/>
          <w:sz w:val="22"/>
          <w:szCs w:val="22"/>
        </w:rPr>
        <w:t xml:space="preserve"> to a given scenario</w:t>
      </w:r>
      <w:r w:rsidR="00BD6426" w:rsidRPr="00617D0C">
        <w:rPr>
          <w:rFonts w:ascii="Arial" w:eastAsia="Arial" w:hAnsi="Arial" w:cs="Arial"/>
          <w:sz w:val="22"/>
          <w:szCs w:val="22"/>
        </w:rPr>
        <w:t>.</w:t>
      </w:r>
      <w:r w:rsidR="00D07BA6" w:rsidRPr="00617D0C">
        <w:rPr>
          <w:rFonts w:ascii="Arial" w:eastAsia="Arial" w:hAnsi="Arial" w:cs="Arial"/>
          <w:sz w:val="22"/>
          <w:szCs w:val="22"/>
        </w:rPr>
        <w:t xml:space="preserve"> </w:t>
      </w:r>
    </w:p>
    <w:p w14:paraId="63EBD5CB" w14:textId="77777777" w:rsidR="004D3C94" w:rsidRPr="00617D0C" w:rsidRDefault="004D3C94">
      <w:pPr>
        <w:rPr>
          <w:rFonts w:ascii="Arial" w:eastAsia="Arial" w:hAnsi="Arial" w:cs="Arial"/>
          <w:sz w:val="22"/>
          <w:szCs w:val="22"/>
        </w:rPr>
      </w:pPr>
    </w:p>
    <w:p w14:paraId="66C8BD82" w14:textId="77777777" w:rsidR="004D3C94" w:rsidRPr="00617D0C" w:rsidRDefault="004D3C94">
      <w:pPr>
        <w:rPr>
          <w:rFonts w:ascii="Arial" w:eastAsia="Arial" w:hAnsi="Arial" w:cs="Arial"/>
          <w:sz w:val="22"/>
          <w:szCs w:val="22"/>
        </w:rPr>
      </w:pPr>
    </w:p>
    <w:p w14:paraId="2D25671F" w14:textId="47928B9E" w:rsidR="00BD6426" w:rsidRPr="00617D0C" w:rsidRDefault="003E5D1B" w:rsidP="00A32C3B">
      <w:pPr>
        <w:spacing w:line="360" w:lineRule="auto"/>
        <w:jc w:val="both"/>
        <w:rPr>
          <w:rFonts w:ascii="Arial" w:eastAsia="Arial" w:hAnsi="Arial" w:cs="Arial"/>
          <w:sz w:val="22"/>
          <w:szCs w:val="22"/>
        </w:rPr>
      </w:pPr>
      <w:r w:rsidRPr="00617D0C">
        <w:rPr>
          <w:rFonts w:ascii="Arial" w:eastAsia="Arial" w:hAnsi="Arial" w:cs="Arial"/>
          <w:sz w:val="22"/>
          <w:szCs w:val="22"/>
        </w:rPr>
        <w:t xml:space="preserve">You are required to write </w:t>
      </w:r>
      <w:r w:rsidR="0085654C" w:rsidRPr="00617D0C">
        <w:rPr>
          <w:rFonts w:ascii="Arial" w:eastAsia="Arial" w:hAnsi="Arial" w:cs="Arial"/>
          <w:b/>
          <w:bCs/>
          <w:sz w:val="22"/>
          <w:szCs w:val="22"/>
        </w:rPr>
        <w:t xml:space="preserve">a </w:t>
      </w:r>
      <w:r w:rsidR="00FD4E94" w:rsidRPr="00617D0C">
        <w:rPr>
          <w:rFonts w:ascii="Arial" w:eastAsia="Arial" w:hAnsi="Arial" w:cs="Arial"/>
          <w:b/>
          <w:bCs/>
          <w:sz w:val="22"/>
          <w:szCs w:val="22"/>
        </w:rPr>
        <w:t>5,000-word</w:t>
      </w:r>
      <w:r w:rsidR="0085654C" w:rsidRPr="00617D0C">
        <w:rPr>
          <w:rFonts w:ascii="Arial" w:eastAsia="Arial" w:hAnsi="Arial" w:cs="Arial"/>
          <w:b/>
          <w:bCs/>
          <w:sz w:val="22"/>
          <w:szCs w:val="22"/>
        </w:rPr>
        <w:t xml:space="preserve"> </w:t>
      </w:r>
      <w:r w:rsidR="00A32C3B" w:rsidRPr="00617D0C">
        <w:rPr>
          <w:rFonts w:ascii="Arial" w:eastAsia="Arial" w:hAnsi="Arial" w:cs="Arial"/>
          <w:b/>
          <w:bCs/>
          <w:sz w:val="22"/>
          <w:szCs w:val="22"/>
        </w:rPr>
        <w:t xml:space="preserve">proposal </w:t>
      </w:r>
      <w:r w:rsidR="0085654C" w:rsidRPr="00617D0C">
        <w:rPr>
          <w:rFonts w:ascii="Arial" w:eastAsia="Arial" w:hAnsi="Arial" w:cs="Arial"/>
          <w:sz w:val="22"/>
          <w:szCs w:val="22"/>
        </w:rPr>
        <w:t xml:space="preserve">report </w:t>
      </w:r>
      <w:r w:rsidR="00BD6426" w:rsidRPr="00617D0C">
        <w:rPr>
          <w:rFonts w:ascii="Arial" w:eastAsia="Arial" w:hAnsi="Arial" w:cs="Arial"/>
          <w:sz w:val="22"/>
          <w:szCs w:val="22"/>
        </w:rPr>
        <w:t xml:space="preserve">demonstrating a systematic knowledge and understanding of project management skills and professional practice in the management of project teams. The report should highlight project management skills (including estimation, scheduling, and risk management) critical to complex projects in an environment of limited information and high uncertainty.      </w:t>
      </w:r>
    </w:p>
    <w:p w14:paraId="61D23937" w14:textId="7FF8B2D7" w:rsidR="004D3C94" w:rsidRPr="00111123" w:rsidRDefault="004D3C94" w:rsidP="003E5D1B">
      <w:pPr>
        <w:spacing w:line="360" w:lineRule="auto"/>
        <w:jc w:val="both"/>
        <w:rPr>
          <w:rFonts w:ascii="Arial" w:eastAsia="Arial" w:hAnsi="Arial" w:cs="Arial"/>
          <w:sz w:val="22"/>
          <w:szCs w:val="22"/>
        </w:rPr>
      </w:pPr>
    </w:p>
    <w:p w14:paraId="2429D36A" w14:textId="73A054F5" w:rsidR="00111123" w:rsidRDefault="00111123">
      <w:pPr>
        <w:rPr>
          <w:rFonts w:ascii="Arial" w:eastAsia="Arial" w:hAnsi="Arial" w:cs="Arial"/>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1872"/>
        <w:gridCol w:w="1782"/>
        <w:gridCol w:w="1509"/>
        <w:gridCol w:w="1533"/>
        <w:gridCol w:w="846"/>
        <w:gridCol w:w="956"/>
      </w:tblGrid>
      <w:tr w:rsidR="00111123" w:rsidRPr="00D07BA6" w14:paraId="2EE58538" w14:textId="77777777" w:rsidTr="00E04BC8">
        <w:tc>
          <w:tcPr>
            <w:tcW w:w="832" w:type="pct"/>
            <w:shd w:val="clear" w:color="auto" w:fill="auto"/>
            <w:vAlign w:val="center"/>
          </w:tcPr>
          <w:p w14:paraId="2FB2D7E6" w14:textId="77777777" w:rsidR="00111123" w:rsidRPr="00D07BA6" w:rsidRDefault="00111123" w:rsidP="00E04BC8">
            <w:pPr>
              <w:jc w:val="center"/>
              <w:rPr>
                <w:rFonts w:ascii="Arial" w:hAnsi="Arial" w:cs="Arial"/>
                <w:b/>
                <w:bCs/>
              </w:rPr>
            </w:pPr>
            <w:r w:rsidRPr="00D07BA6">
              <w:rPr>
                <w:rFonts w:ascii="Arial" w:hAnsi="Arial" w:cs="Arial"/>
                <w:b/>
                <w:bCs/>
              </w:rPr>
              <w:t>Component number</w:t>
            </w:r>
          </w:p>
        </w:tc>
        <w:tc>
          <w:tcPr>
            <w:tcW w:w="918" w:type="pct"/>
            <w:shd w:val="clear" w:color="auto" w:fill="auto"/>
            <w:vAlign w:val="center"/>
          </w:tcPr>
          <w:p w14:paraId="7B114D25" w14:textId="77777777" w:rsidR="00111123" w:rsidRPr="00D07BA6" w:rsidRDefault="00111123" w:rsidP="00E04BC8">
            <w:pPr>
              <w:jc w:val="center"/>
              <w:rPr>
                <w:rFonts w:ascii="Arial" w:hAnsi="Arial" w:cs="Arial"/>
                <w:b/>
                <w:bCs/>
              </w:rPr>
            </w:pPr>
            <w:r w:rsidRPr="00D07BA6">
              <w:rPr>
                <w:rFonts w:ascii="Arial" w:hAnsi="Arial" w:cs="Arial"/>
                <w:b/>
                <w:bCs/>
              </w:rPr>
              <w:t>Form of assessment</w:t>
            </w:r>
          </w:p>
        </w:tc>
        <w:tc>
          <w:tcPr>
            <w:tcW w:w="874" w:type="pct"/>
            <w:shd w:val="clear" w:color="auto" w:fill="auto"/>
            <w:vAlign w:val="center"/>
          </w:tcPr>
          <w:p w14:paraId="61C9864A" w14:textId="77777777" w:rsidR="00111123" w:rsidRPr="00D07BA6" w:rsidRDefault="00111123" w:rsidP="00E04BC8">
            <w:pPr>
              <w:jc w:val="center"/>
              <w:rPr>
                <w:rFonts w:ascii="Arial" w:hAnsi="Arial" w:cs="Arial"/>
                <w:b/>
                <w:bCs/>
              </w:rPr>
            </w:pPr>
            <w:r w:rsidRPr="00D07BA6">
              <w:rPr>
                <w:rFonts w:ascii="Arial" w:hAnsi="Arial" w:cs="Arial"/>
                <w:b/>
                <w:bCs/>
              </w:rPr>
              <w:t>Assessment size</w:t>
            </w:r>
          </w:p>
        </w:tc>
        <w:tc>
          <w:tcPr>
            <w:tcW w:w="740" w:type="pct"/>
            <w:shd w:val="clear" w:color="auto" w:fill="auto"/>
            <w:vAlign w:val="center"/>
          </w:tcPr>
          <w:p w14:paraId="0B31BCD9" w14:textId="77777777" w:rsidR="00111123" w:rsidRPr="00D07BA6" w:rsidRDefault="00111123" w:rsidP="00E04BC8">
            <w:pPr>
              <w:jc w:val="center"/>
              <w:rPr>
                <w:rFonts w:ascii="Arial" w:hAnsi="Arial" w:cs="Arial"/>
                <w:b/>
                <w:bCs/>
              </w:rPr>
            </w:pPr>
            <w:r w:rsidRPr="00D07BA6">
              <w:rPr>
                <w:rFonts w:ascii="Arial" w:hAnsi="Arial" w:cs="Arial"/>
                <w:b/>
                <w:bCs/>
              </w:rPr>
              <w:t>Weighting (%)</w:t>
            </w:r>
          </w:p>
        </w:tc>
        <w:tc>
          <w:tcPr>
            <w:tcW w:w="752" w:type="pct"/>
            <w:shd w:val="clear" w:color="auto" w:fill="auto"/>
            <w:vAlign w:val="center"/>
          </w:tcPr>
          <w:p w14:paraId="0E267CE5" w14:textId="77777777" w:rsidR="00111123" w:rsidRPr="00D07BA6" w:rsidRDefault="00111123" w:rsidP="00E04BC8">
            <w:pPr>
              <w:jc w:val="center"/>
              <w:rPr>
                <w:rFonts w:ascii="Arial" w:hAnsi="Arial" w:cs="Arial"/>
                <w:b/>
                <w:bCs/>
              </w:rPr>
            </w:pPr>
            <w:r w:rsidRPr="00D07BA6">
              <w:rPr>
                <w:rFonts w:ascii="Arial" w:hAnsi="Arial" w:cs="Arial"/>
                <w:b/>
                <w:bCs/>
              </w:rPr>
              <w:t>Learning outcomes assessed</w:t>
            </w:r>
          </w:p>
        </w:tc>
        <w:tc>
          <w:tcPr>
            <w:tcW w:w="415" w:type="pct"/>
          </w:tcPr>
          <w:p w14:paraId="7592092C" w14:textId="77777777" w:rsidR="00111123" w:rsidRPr="00D07BA6" w:rsidRDefault="00111123" w:rsidP="00E04BC8">
            <w:pPr>
              <w:jc w:val="center"/>
              <w:rPr>
                <w:rFonts w:ascii="Arial" w:hAnsi="Arial" w:cs="Arial"/>
                <w:b/>
                <w:bCs/>
              </w:rPr>
            </w:pPr>
            <w:r w:rsidRPr="00D07BA6">
              <w:rPr>
                <w:rFonts w:ascii="Arial" w:hAnsi="Arial" w:cs="Arial"/>
                <w:b/>
                <w:bCs/>
              </w:rPr>
              <w:t xml:space="preserve">Late </w:t>
            </w:r>
            <w:proofErr w:type="spellStart"/>
            <w:r w:rsidRPr="00D07BA6">
              <w:rPr>
                <w:rFonts w:ascii="Arial" w:hAnsi="Arial" w:cs="Arial"/>
                <w:b/>
                <w:bCs/>
              </w:rPr>
              <w:t>Sub</w:t>
            </w:r>
            <w:r w:rsidRPr="00D07BA6">
              <w:rPr>
                <w:rFonts w:ascii="Arial" w:hAnsi="Arial" w:cs="Arial"/>
                <w:b/>
                <w:bCs/>
                <w:vertAlign w:val="superscript"/>
              </w:rPr>
              <w:t>n</w:t>
            </w:r>
            <w:proofErr w:type="spellEnd"/>
          </w:p>
        </w:tc>
        <w:tc>
          <w:tcPr>
            <w:tcW w:w="469" w:type="pct"/>
            <w:vAlign w:val="center"/>
          </w:tcPr>
          <w:p w14:paraId="7E76CEB9" w14:textId="77777777" w:rsidR="00111123" w:rsidRPr="00D07BA6" w:rsidRDefault="00111123" w:rsidP="00E04BC8">
            <w:pPr>
              <w:jc w:val="center"/>
              <w:rPr>
                <w:rFonts w:ascii="Arial" w:hAnsi="Arial" w:cs="Arial"/>
                <w:b/>
                <w:bCs/>
              </w:rPr>
            </w:pPr>
            <w:r w:rsidRPr="00D07BA6">
              <w:rPr>
                <w:rFonts w:ascii="Arial" w:hAnsi="Arial" w:cs="Arial"/>
                <w:b/>
                <w:bCs/>
              </w:rPr>
              <w:t>Core or non-core</w:t>
            </w:r>
          </w:p>
        </w:tc>
      </w:tr>
      <w:tr w:rsidR="00111123" w:rsidRPr="00D07BA6" w14:paraId="09A125E2" w14:textId="77777777" w:rsidTr="00E04BC8">
        <w:tc>
          <w:tcPr>
            <w:tcW w:w="832" w:type="pct"/>
            <w:shd w:val="clear" w:color="auto" w:fill="auto"/>
            <w:vAlign w:val="center"/>
          </w:tcPr>
          <w:p w14:paraId="3634927B" w14:textId="77777777" w:rsidR="00111123" w:rsidRPr="00D07BA6" w:rsidRDefault="00111123" w:rsidP="00E04BC8">
            <w:pPr>
              <w:jc w:val="center"/>
              <w:rPr>
                <w:rFonts w:ascii="Arial" w:hAnsi="Arial" w:cs="Arial"/>
              </w:rPr>
            </w:pPr>
            <w:r w:rsidRPr="00D07BA6">
              <w:rPr>
                <w:rFonts w:ascii="Arial" w:hAnsi="Arial" w:cs="Arial"/>
              </w:rPr>
              <w:t>1</w:t>
            </w:r>
          </w:p>
        </w:tc>
        <w:tc>
          <w:tcPr>
            <w:tcW w:w="918" w:type="pct"/>
            <w:shd w:val="clear" w:color="auto" w:fill="auto"/>
            <w:vAlign w:val="center"/>
          </w:tcPr>
          <w:p w14:paraId="19E44A0F" w14:textId="12DF11AF" w:rsidR="00111123" w:rsidRPr="00D07BA6" w:rsidRDefault="00A32C3B" w:rsidP="00E04BC8">
            <w:pPr>
              <w:jc w:val="center"/>
              <w:rPr>
                <w:rFonts w:ascii="Arial" w:hAnsi="Arial" w:cs="Arial"/>
              </w:rPr>
            </w:pPr>
            <w:r w:rsidRPr="00A32C3B">
              <w:rPr>
                <w:rFonts w:ascii="Arial" w:hAnsi="Arial" w:cs="Arial"/>
              </w:rPr>
              <w:t>Project Management Proposal Report</w:t>
            </w:r>
          </w:p>
        </w:tc>
        <w:tc>
          <w:tcPr>
            <w:tcW w:w="874" w:type="pct"/>
            <w:shd w:val="clear" w:color="auto" w:fill="auto"/>
            <w:vAlign w:val="center"/>
          </w:tcPr>
          <w:p w14:paraId="65F9DEF7" w14:textId="77777777" w:rsidR="00111123" w:rsidRPr="00D07BA6" w:rsidRDefault="00111123" w:rsidP="00E04BC8">
            <w:pPr>
              <w:jc w:val="center"/>
              <w:rPr>
                <w:rFonts w:ascii="Arial" w:hAnsi="Arial" w:cs="Arial"/>
              </w:rPr>
            </w:pPr>
            <w:r w:rsidRPr="00D07BA6">
              <w:rPr>
                <w:rFonts w:ascii="Arial" w:hAnsi="Arial" w:cs="Arial"/>
              </w:rPr>
              <w:t>5,000 words or word equivalent</w:t>
            </w:r>
          </w:p>
        </w:tc>
        <w:tc>
          <w:tcPr>
            <w:tcW w:w="740" w:type="pct"/>
            <w:shd w:val="clear" w:color="auto" w:fill="auto"/>
            <w:vAlign w:val="center"/>
          </w:tcPr>
          <w:p w14:paraId="3DEB8871" w14:textId="77777777" w:rsidR="00111123" w:rsidRPr="00D07BA6" w:rsidRDefault="00111123" w:rsidP="00E04BC8">
            <w:pPr>
              <w:jc w:val="center"/>
              <w:rPr>
                <w:rFonts w:ascii="Arial" w:hAnsi="Arial" w:cs="Arial"/>
              </w:rPr>
            </w:pPr>
            <w:r w:rsidRPr="00D07BA6">
              <w:rPr>
                <w:rFonts w:ascii="Arial" w:hAnsi="Arial" w:cs="Arial"/>
              </w:rPr>
              <w:t>100%</w:t>
            </w:r>
          </w:p>
        </w:tc>
        <w:tc>
          <w:tcPr>
            <w:tcW w:w="752" w:type="pct"/>
            <w:shd w:val="clear" w:color="auto" w:fill="auto"/>
            <w:vAlign w:val="center"/>
          </w:tcPr>
          <w:p w14:paraId="0FDE214F" w14:textId="77777777" w:rsidR="00111123" w:rsidRPr="00D07BA6" w:rsidRDefault="00111123" w:rsidP="00E04BC8">
            <w:pPr>
              <w:jc w:val="center"/>
              <w:rPr>
                <w:rFonts w:ascii="Arial" w:hAnsi="Arial" w:cs="Arial"/>
              </w:rPr>
            </w:pPr>
            <w:r w:rsidRPr="00D07BA6">
              <w:rPr>
                <w:rFonts w:ascii="Arial" w:hAnsi="Arial" w:cs="Arial"/>
              </w:rPr>
              <w:t>ALL</w:t>
            </w:r>
          </w:p>
        </w:tc>
        <w:tc>
          <w:tcPr>
            <w:tcW w:w="415" w:type="pct"/>
            <w:vAlign w:val="center"/>
          </w:tcPr>
          <w:p w14:paraId="57B08766" w14:textId="77777777" w:rsidR="00111123" w:rsidRPr="00D07BA6" w:rsidRDefault="00111123" w:rsidP="00E04BC8">
            <w:pPr>
              <w:jc w:val="center"/>
              <w:rPr>
                <w:rFonts w:ascii="Arial" w:hAnsi="Arial" w:cs="Arial"/>
              </w:rPr>
            </w:pPr>
            <w:r w:rsidRPr="00D07BA6">
              <w:rPr>
                <w:rFonts w:ascii="Arial" w:hAnsi="Arial" w:cs="Arial"/>
              </w:rPr>
              <w:t>Yes</w:t>
            </w:r>
          </w:p>
        </w:tc>
        <w:tc>
          <w:tcPr>
            <w:tcW w:w="469" w:type="pct"/>
            <w:vAlign w:val="center"/>
          </w:tcPr>
          <w:p w14:paraId="2A473AA2" w14:textId="77777777" w:rsidR="00111123" w:rsidRPr="00D07BA6" w:rsidRDefault="00111123" w:rsidP="00E04BC8">
            <w:pPr>
              <w:jc w:val="center"/>
              <w:rPr>
                <w:rFonts w:ascii="Arial" w:hAnsi="Arial" w:cs="Arial"/>
              </w:rPr>
            </w:pPr>
            <w:r w:rsidRPr="00D07BA6">
              <w:rPr>
                <w:rFonts w:ascii="Arial" w:hAnsi="Arial" w:cs="Arial"/>
              </w:rPr>
              <w:t>Core</w:t>
            </w:r>
          </w:p>
        </w:tc>
      </w:tr>
    </w:tbl>
    <w:p w14:paraId="68E837D5" w14:textId="77777777" w:rsidR="00111123" w:rsidRDefault="00111123">
      <w:pPr>
        <w:rPr>
          <w:rFonts w:ascii="Arial" w:eastAsia="Arial" w:hAnsi="Arial" w:cs="Arial"/>
          <w:sz w:val="22"/>
          <w:szCs w:val="22"/>
        </w:rPr>
      </w:pPr>
    </w:p>
    <w:p w14:paraId="58E9E8FE" w14:textId="77777777" w:rsidR="004D3C94" w:rsidRDefault="004D3C94">
      <w:pPr>
        <w:rPr>
          <w:rFonts w:ascii="Arial" w:eastAsia="Arial" w:hAnsi="Arial" w:cs="Arial"/>
          <w:sz w:val="22"/>
          <w:szCs w:val="22"/>
        </w:rPr>
      </w:pPr>
    </w:p>
    <w:p w14:paraId="209C3556" w14:textId="450982C3" w:rsidR="004D3C94" w:rsidRDefault="004D3C94">
      <w:pPr>
        <w:rPr>
          <w:rFonts w:ascii="Arial" w:eastAsia="Arial" w:hAnsi="Arial" w:cs="Arial"/>
          <w:sz w:val="22"/>
          <w:szCs w:val="22"/>
        </w:rPr>
      </w:pPr>
    </w:p>
    <w:p w14:paraId="381B2ED3" w14:textId="77777777" w:rsidR="00D07BA6" w:rsidRDefault="00D07BA6">
      <w:pPr>
        <w:rPr>
          <w:rFonts w:ascii="Arial" w:eastAsia="Arial" w:hAnsi="Arial" w:cs="Arial"/>
          <w:b/>
          <w:sz w:val="22"/>
          <w:szCs w:val="22"/>
        </w:rPr>
      </w:pPr>
    </w:p>
    <w:p w14:paraId="3BEE17F1" w14:textId="63BF2C81" w:rsidR="004D3C94" w:rsidRDefault="0085654C">
      <w:pPr>
        <w:rPr>
          <w:rFonts w:ascii="Arial" w:eastAsia="Arial" w:hAnsi="Arial" w:cs="Arial"/>
          <w:b/>
          <w:sz w:val="22"/>
          <w:szCs w:val="22"/>
        </w:rPr>
      </w:pPr>
      <w:r>
        <w:rPr>
          <w:rFonts w:ascii="Arial" w:eastAsia="Arial" w:hAnsi="Arial" w:cs="Arial"/>
          <w:b/>
          <w:sz w:val="22"/>
          <w:szCs w:val="22"/>
        </w:rPr>
        <w:t>Learning outcomes to be assessed:</w:t>
      </w:r>
    </w:p>
    <w:p w14:paraId="381956E3" w14:textId="77777777" w:rsidR="004D3C94" w:rsidRDefault="004D3C94">
      <w:pPr>
        <w:rPr>
          <w:rFonts w:ascii="Arial" w:eastAsia="Arial" w:hAnsi="Arial" w:cs="Arial"/>
          <w:b/>
          <w:sz w:val="22"/>
          <w:szCs w:val="22"/>
        </w:rPr>
      </w:pPr>
    </w:p>
    <w:p w14:paraId="5270DA2F" w14:textId="77777777" w:rsidR="00A32C3B" w:rsidRPr="00A32C3B" w:rsidRDefault="00A32C3B" w:rsidP="00A32C3B">
      <w:pPr>
        <w:pStyle w:val="ListParagraph"/>
        <w:numPr>
          <w:ilvl w:val="0"/>
          <w:numId w:val="21"/>
        </w:numPr>
        <w:spacing w:line="360" w:lineRule="auto"/>
        <w:jc w:val="left"/>
        <w:rPr>
          <w:rFonts w:ascii="Arial" w:eastAsia="Arial" w:hAnsi="Arial" w:cs="Arial"/>
          <w:color w:val="000000"/>
          <w:lang w:eastAsia="en-GB"/>
        </w:rPr>
      </w:pPr>
      <w:r w:rsidRPr="00A32C3B">
        <w:rPr>
          <w:rFonts w:ascii="Arial" w:eastAsia="Arial" w:hAnsi="Arial" w:cs="Arial"/>
          <w:color w:val="000000"/>
          <w:lang w:eastAsia="en-GB"/>
        </w:rPr>
        <w:t xml:space="preserve">Demonstrate systematic knowledge and understanding of effective professional practice in the management of people   </w:t>
      </w:r>
    </w:p>
    <w:p w14:paraId="4E6F290C" w14:textId="77777777" w:rsidR="00A32C3B" w:rsidRPr="00A32C3B" w:rsidRDefault="00A32C3B" w:rsidP="00A32C3B">
      <w:pPr>
        <w:pStyle w:val="ListParagraph"/>
        <w:numPr>
          <w:ilvl w:val="0"/>
          <w:numId w:val="21"/>
        </w:numPr>
        <w:spacing w:line="360" w:lineRule="auto"/>
        <w:jc w:val="left"/>
        <w:rPr>
          <w:rFonts w:ascii="Arial" w:eastAsia="Arial" w:hAnsi="Arial" w:cs="Arial"/>
          <w:color w:val="000000"/>
          <w:lang w:eastAsia="en-GB"/>
        </w:rPr>
      </w:pPr>
      <w:r w:rsidRPr="00A32C3B">
        <w:rPr>
          <w:rFonts w:ascii="Arial" w:eastAsia="Arial" w:hAnsi="Arial" w:cs="Arial"/>
          <w:color w:val="000000"/>
          <w:lang w:eastAsia="en-GB"/>
        </w:rPr>
        <w:t xml:space="preserve">Apply professional judgement in specific scenarios that may arise in professional situations   </w:t>
      </w:r>
    </w:p>
    <w:p w14:paraId="19868163" w14:textId="77777777" w:rsidR="00A32C3B" w:rsidRPr="00A32C3B" w:rsidRDefault="00A32C3B" w:rsidP="00A32C3B">
      <w:pPr>
        <w:pStyle w:val="ListParagraph"/>
        <w:numPr>
          <w:ilvl w:val="0"/>
          <w:numId w:val="21"/>
        </w:numPr>
        <w:spacing w:line="360" w:lineRule="auto"/>
        <w:jc w:val="left"/>
        <w:rPr>
          <w:rFonts w:ascii="Arial" w:eastAsia="Arial" w:hAnsi="Arial" w:cs="Arial"/>
          <w:color w:val="000000"/>
          <w:lang w:eastAsia="en-GB"/>
        </w:rPr>
      </w:pPr>
      <w:r w:rsidRPr="00A32C3B">
        <w:rPr>
          <w:rFonts w:ascii="Arial" w:eastAsia="Arial" w:hAnsi="Arial" w:cs="Arial"/>
          <w:color w:val="000000"/>
          <w:lang w:eastAsia="en-GB"/>
        </w:rPr>
        <w:t>Demonstrate systematic knowledge and understanding of project management skills</w:t>
      </w:r>
    </w:p>
    <w:p w14:paraId="581E6624" w14:textId="77777777" w:rsidR="00A32C3B" w:rsidRPr="00A32C3B" w:rsidRDefault="00A32C3B" w:rsidP="00A32C3B">
      <w:pPr>
        <w:pStyle w:val="ListParagraph"/>
        <w:numPr>
          <w:ilvl w:val="0"/>
          <w:numId w:val="21"/>
        </w:numPr>
        <w:spacing w:line="360" w:lineRule="auto"/>
        <w:jc w:val="left"/>
        <w:rPr>
          <w:rFonts w:ascii="Arial" w:eastAsia="Arial" w:hAnsi="Arial" w:cs="Arial"/>
          <w:color w:val="000000"/>
          <w:lang w:eastAsia="en-GB"/>
        </w:rPr>
      </w:pPr>
      <w:r w:rsidRPr="00A32C3B">
        <w:rPr>
          <w:rFonts w:ascii="Arial" w:eastAsia="Arial" w:hAnsi="Arial" w:cs="Arial"/>
          <w:color w:val="000000"/>
          <w:lang w:eastAsia="en-GB"/>
        </w:rPr>
        <w:t xml:space="preserve">Apply project management skills (including estimation, scheduling, and risk management) critically to complex projects in an environment of limited information and high uncertainty.   </w:t>
      </w:r>
    </w:p>
    <w:p w14:paraId="14553FED" w14:textId="77777777" w:rsidR="00111123" w:rsidRPr="00111123" w:rsidRDefault="00111123" w:rsidP="00111123">
      <w:pPr>
        <w:spacing w:line="360" w:lineRule="auto"/>
        <w:rPr>
          <w:rFonts w:ascii="Arial" w:eastAsia="Arial" w:hAnsi="Arial" w:cs="Arial"/>
          <w:color w:val="000000"/>
        </w:rPr>
      </w:pPr>
    </w:p>
    <w:p w14:paraId="413E59F8" w14:textId="1786185C" w:rsidR="004D3C94" w:rsidRDefault="0085654C" w:rsidP="00111123">
      <w:pPr>
        <w:rPr>
          <w:rFonts w:ascii="Arial" w:eastAsia="Arial" w:hAnsi="Arial" w:cs="Arial"/>
          <w:b/>
          <w:sz w:val="22"/>
          <w:szCs w:val="22"/>
        </w:rPr>
      </w:pPr>
      <w:r>
        <w:rPr>
          <w:rFonts w:ascii="Arial" w:eastAsia="Arial" w:hAnsi="Arial" w:cs="Arial"/>
          <w:b/>
          <w:sz w:val="22"/>
          <w:szCs w:val="22"/>
        </w:rPr>
        <w:t>Assessment &amp; Grading Criteria:</w:t>
      </w:r>
    </w:p>
    <w:p w14:paraId="100E5D48" w14:textId="77777777" w:rsidR="004D3C94" w:rsidRDefault="004D3C94">
      <w:pPr>
        <w:rPr>
          <w:rFonts w:ascii="Arial" w:eastAsia="Arial" w:hAnsi="Arial" w:cs="Arial"/>
          <w:b/>
          <w:sz w:val="22"/>
          <w:szCs w:val="22"/>
        </w:rPr>
      </w:pPr>
    </w:p>
    <w:p w14:paraId="705A708B" w14:textId="77777777" w:rsidR="004D3C94" w:rsidRDefault="004D3C94">
      <w:pPr>
        <w:rPr>
          <w:rFonts w:ascii="Arial" w:eastAsia="Arial" w:hAnsi="Arial" w:cs="Arial"/>
          <w:color w:val="000000"/>
          <w:sz w:val="22"/>
          <w:szCs w:val="22"/>
        </w:rPr>
      </w:pPr>
    </w:p>
    <w:p w14:paraId="589C678D" w14:textId="77777777" w:rsidR="004D3C94" w:rsidRDefault="0085654C">
      <w:pPr>
        <w:rPr>
          <w:rFonts w:ascii="Arial" w:eastAsia="Arial" w:hAnsi="Arial" w:cs="Arial"/>
          <w:color w:val="000000"/>
          <w:sz w:val="22"/>
          <w:szCs w:val="22"/>
        </w:rPr>
      </w:pPr>
      <w:r>
        <w:rPr>
          <w:rFonts w:ascii="Arial" w:eastAsia="Arial" w:hAnsi="Arial" w:cs="Arial"/>
          <w:color w:val="000000"/>
          <w:sz w:val="22"/>
          <w:szCs w:val="22"/>
        </w:rPr>
        <w:t>See also the attached assessment criteria for Level 7.</w:t>
      </w:r>
    </w:p>
    <w:p w14:paraId="033D6B29" w14:textId="77777777" w:rsidR="004D3C94" w:rsidRDefault="004D3C94">
      <w:pPr>
        <w:rPr>
          <w:rFonts w:ascii="Arial" w:eastAsia="Arial" w:hAnsi="Arial" w:cs="Arial"/>
          <w:color w:val="000000"/>
          <w:sz w:val="22"/>
          <w:szCs w:val="22"/>
        </w:rPr>
      </w:pPr>
    </w:p>
    <w:p w14:paraId="6644BCB0" w14:textId="77777777" w:rsidR="004D3C94" w:rsidRDefault="0085654C">
      <w:pPr>
        <w:rPr>
          <w:rFonts w:ascii="Arial" w:eastAsia="Arial" w:hAnsi="Arial" w:cs="Arial"/>
          <w:b/>
          <w:sz w:val="26"/>
          <w:szCs w:val="26"/>
        </w:rPr>
      </w:pPr>
      <w:r>
        <w:br w:type="page"/>
      </w:r>
    </w:p>
    <w:p w14:paraId="7607A000" w14:textId="68048C92" w:rsidR="004D3C94" w:rsidRDefault="0085654C">
      <w:pPr>
        <w:rPr>
          <w:rFonts w:ascii="Arial" w:eastAsia="Arial" w:hAnsi="Arial" w:cs="Arial"/>
          <w:b/>
          <w:sz w:val="26"/>
          <w:szCs w:val="26"/>
        </w:rPr>
      </w:pPr>
      <w:r>
        <w:rPr>
          <w:rFonts w:ascii="Arial" w:eastAsia="Arial" w:hAnsi="Arial" w:cs="Arial"/>
          <w:b/>
          <w:sz w:val="26"/>
          <w:szCs w:val="26"/>
        </w:rPr>
        <w:lastRenderedPageBreak/>
        <w:t>ASSESSMENT BRIEF</w:t>
      </w:r>
    </w:p>
    <w:p w14:paraId="1191B9B9" w14:textId="1E8EAB47" w:rsidR="00111123" w:rsidRDefault="00111123">
      <w:pPr>
        <w:rPr>
          <w:rFonts w:ascii="Arial" w:eastAsia="Arial" w:hAnsi="Arial" w:cs="Arial"/>
          <w:b/>
          <w:sz w:val="26"/>
          <w:szCs w:val="26"/>
        </w:rPr>
      </w:pPr>
    </w:p>
    <w:p w14:paraId="624D77B1" w14:textId="50F5A448" w:rsidR="00111123" w:rsidRDefault="00111123">
      <w:pPr>
        <w:rPr>
          <w:rFonts w:ascii="Arial" w:eastAsia="Arial" w:hAnsi="Arial" w:cs="Arial"/>
          <w:b/>
          <w:sz w:val="26"/>
          <w:szCs w:val="26"/>
        </w:rPr>
      </w:pPr>
    </w:p>
    <w:p w14:paraId="342551F6" w14:textId="0B6E3369" w:rsidR="00111123" w:rsidRPr="00D07BA6" w:rsidRDefault="00111123" w:rsidP="00111123">
      <w:pPr>
        <w:jc w:val="both"/>
        <w:rPr>
          <w:rFonts w:ascii="Arial" w:hAnsi="Arial" w:cs="Arial"/>
          <w:sz w:val="22"/>
          <w:szCs w:val="22"/>
        </w:rPr>
      </w:pPr>
      <w:r w:rsidRPr="00D07BA6">
        <w:rPr>
          <w:rFonts w:ascii="Arial" w:eastAsia="Arial" w:hAnsi="Arial" w:cs="Arial"/>
          <w:b/>
          <w:color w:val="000000"/>
          <w:sz w:val="22"/>
          <w:szCs w:val="22"/>
        </w:rPr>
        <w:t>Task Description</w:t>
      </w:r>
      <w:r w:rsidR="00D07BA6" w:rsidRPr="00D07BA6">
        <w:rPr>
          <w:rFonts w:ascii="Arial" w:eastAsia="Arial" w:hAnsi="Arial" w:cs="Arial"/>
          <w:b/>
          <w:color w:val="000000"/>
          <w:sz w:val="22"/>
          <w:szCs w:val="22"/>
        </w:rPr>
        <w:t xml:space="preserve"> </w:t>
      </w:r>
    </w:p>
    <w:p w14:paraId="6FF3C8BD" w14:textId="77777777" w:rsidR="00A32C3B" w:rsidRPr="00617D0C" w:rsidRDefault="00A32C3B" w:rsidP="00A32C3B">
      <w:pPr>
        <w:spacing w:line="360" w:lineRule="auto"/>
        <w:jc w:val="both"/>
        <w:rPr>
          <w:rFonts w:ascii="Arial" w:hAnsi="Arial" w:cs="Arial"/>
        </w:rPr>
      </w:pPr>
      <w:r w:rsidRPr="00617D0C">
        <w:rPr>
          <w:rFonts w:ascii="Arial" w:hAnsi="Arial" w:cs="Arial"/>
        </w:rPr>
        <w:t xml:space="preserve">You are a senior project manager at Nexus Solutions, a leading UK-based software development firm with developers located globally. Your task is to propose a Human Resource Management System (HRMS) for a large Engineering firm in the UK with 200 employees at three of its sites. </w:t>
      </w:r>
    </w:p>
    <w:p w14:paraId="7668ECEC" w14:textId="77777777" w:rsidR="00A32C3B" w:rsidRPr="00617D0C" w:rsidRDefault="00A32C3B" w:rsidP="00A32C3B">
      <w:pPr>
        <w:spacing w:line="360" w:lineRule="auto"/>
        <w:jc w:val="both"/>
        <w:rPr>
          <w:rFonts w:ascii="Arial" w:hAnsi="Arial" w:cs="Arial"/>
        </w:rPr>
      </w:pPr>
      <w:r w:rsidRPr="00617D0C">
        <w:rPr>
          <w:rFonts w:ascii="Arial" w:hAnsi="Arial" w:cs="Arial"/>
        </w:rPr>
        <w:t>This system should automate various HR processes and integrate functions such as:</w:t>
      </w:r>
    </w:p>
    <w:p w14:paraId="32561A16" w14:textId="77777777" w:rsidR="00A32C3B" w:rsidRPr="00617D0C" w:rsidRDefault="00A32C3B" w:rsidP="00A32C3B">
      <w:pPr>
        <w:pStyle w:val="ListParagraph"/>
        <w:numPr>
          <w:ilvl w:val="0"/>
          <w:numId w:val="28"/>
        </w:numPr>
        <w:spacing w:after="160" w:line="360" w:lineRule="auto"/>
        <w:rPr>
          <w:rFonts w:ascii="Arial" w:hAnsi="Arial" w:cs="Arial"/>
          <w:sz w:val="24"/>
          <w:szCs w:val="24"/>
        </w:rPr>
      </w:pPr>
      <w:r w:rsidRPr="00617D0C">
        <w:rPr>
          <w:rFonts w:ascii="Arial" w:hAnsi="Arial" w:cs="Arial"/>
          <w:sz w:val="24"/>
          <w:szCs w:val="24"/>
        </w:rPr>
        <w:t xml:space="preserve">HR administration, </w:t>
      </w:r>
    </w:p>
    <w:p w14:paraId="2C339DAD" w14:textId="77777777" w:rsidR="00A32C3B" w:rsidRPr="00617D0C" w:rsidRDefault="00A32C3B" w:rsidP="00A32C3B">
      <w:pPr>
        <w:pStyle w:val="ListParagraph"/>
        <w:numPr>
          <w:ilvl w:val="0"/>
          <w:numId w:val="28"/>
        </w:numPr>
        <w:spacing w:after="160" w:line="360" w:lineRule="auto"/>
        <w:rPr>
          <w:rFonts w:ascii="Arial" w:hAnsi="Arial" w:cs="Arial"/>
          <w:sz w:val="24"/>
          <w:szCs w:val="24"/>
        </w:rPr>
      </w:pPr>
      <w:r w:rsidRPr="00617D0C">
        <w:rPr>
          <w:rFonts w:ascii="Arial" w:hAnsi="Arial" w:cs="Arial"/>
          <w:sz w:val="24"/>
          <w:szCs w:val="24"/>
        </w:rPr>
        <w:t xml:space="preserve">payroll, recruitment, </w:t>
      </w:r>
    </w:p>
    <w:p w14:paraId="5334CDF6" w14:textId="77777777" w:rsidR="00A32C3B" w:rsidRPr="00617D0C" w:rsidRDefault="00A32C3B" w:rsidP="00A32C3B">
      <w:pPr>
        <w:pStyle w:val="ListParagraph"/>
        <w:numPr>
          <w:ilvl w:val="0"/>
          <w:numId w:val="28"/>
        </w:numPr>
        <w:spacing w:after="160" w:line="360" w:lineRule="auto"/>
        <w:rPr>
          <w:rFonts w:ascii="Arial" w:hAnsi="Arial" w:cs="Arial"/>
          <w:sz w:val="24"/>
          <w:szCs w:val="24"/>
        </w:rPr>
      </w:pPr>
      <w:r w:rsidRPr="00617D0C">
        <w:rPr>
          <w:rFonts w:ascii="Arial" w:hAnsi="Arial" w:cs="Arial"/>
          <w:sz w:val="24"/>
          <w:szCs w:val="24"/>
        </w:rPr>
        <w:t>talent management,</w:t>
      </w:r>
    </w:p>
    <w:p w14:paraId="2BCE4796" w14:textId="77777777" w:rsidR="00A32C3B" w:rsidRPr="00617D0C" w:rsidRDefault="00A32C3B" w:rsidP="00A32C3B">
      <w:pPr>
        <w:pStyle w:val="ListParagraph"/>
        <w:numPr>
          <w:ilvl w:val="0"/>
          <w:numId w:val="26"/>
        </w:numPr>
        <w:spacing w:after="160" w:line="360" w:lineRule="auto"/>
        <w:rPr>
          <w:rFonts w:ascii="Arial" w:hAnsi="Arial" w:cs="Arial"/>
          <w:sz w:val="24"/>
          <w:szCs w:val="24"/>
        </w:rPr>
      </w:pPr>
      <w:r w:rsidRPr="00617D0C">
        <w:rPr>
          <w:rFonts w:ascii="Arial" w:hAnsi="Arial" w:cs="Arial"/>
          <w:sz w:val="24"/>
          <w:szCs w:val="24"/>
        </w:rPr>
        <w:t>Employee data, recruitment, and application tracking</w:t>
      </w:r>
    </w:p>
    <w:p w14:paraId="239D0A94" w14:textId="77777777" w:rsidR="00A32C3B" w:rsidRPr="00617D0C" w:rsidRDefault="00A32C3B" w:rsidP="00A32C3B">
      <w:pPr>
        <w:pStyle w:val="ListParagraph"/>
        <w:numPr>
          <w:ilvl w:val="0"/>
          <w:numId w:val="26"/>
        </w:numPr>
        <w:spacing w:after="160" w:line="360" w:lineRule="auto"/>
        <w:rPr>
          <w:rFonts w:ascii="Arial" w:hAnsi="Arial" w:cs="Arial"/>
          <w:sz w:val="24"/>
          <w:szCs w:val="24"/>
        </w:rPr>
      </w:pPr>
      <w:r w:rsidRPr="00617D0C">
        <w:rPr>
          <w:rFonts w:ascii="Arial" w:hAnsi="Arial" w:cs="Arial"/>
          <w:sz w:val="24"/>
          <w:szCs w:val="24"/>
        </w:rPr>
        <w:t>Time and attendance management</w:t>
      </w:r>
    </w:p>
    <w:p w14:paraId="5AAB955F" w14:textId="77777777" w:rsidR="00A32C3B" w:rsidRPr="00617D0C" w:rsidRDefault="00A32C3B" w:rsidP="00A32C3B">
      <w:pPr>
        <w:pStyle w:val="ListParagraph"/>
        <w:numPr>
          <w:ilvl w:val="0"/>
          <w:numId w:val="26"/>
        </w:numPr>
        <w:spacing w:after="160" w:line="360" w:lineRule="auto"/>
        <w:rPr>
          <w:rFonts w:ascii="Arial" w:hAnsi="Arial" w:cs="Arial"/>
          <w:sz w:val="24"/>
          <w:szCs w:val="24"/>
        </w:rPr>
      </w:pPr>
      <w:r w:rsidRPr="00617D0C">
        <w:rPr>
          <w:rFonts w:ascii="Arial" w:hAnsi="Arial" w:cs="Arial"/>
          <w:sz w:val="24"/>
          <w:szCs w:val="24"/>
        </w:rPr>
        <w:t>Payroll processing</w:t>
      </w:r>
    </w:p>
    <w:p w14:paraId="038E53E7" w14:textId="2CB079ED" w:rsidR="00A32C3B" w:rsidRPr="00617D0C" w:rsidRDefault="00A32C3B" w:rsidP="00A32C3B">
      <w:pPr>
        <w:pStyle w:val="ListParagraph"/>
        <w:numPr>
          <w:ilvl w:val="0"/>
          <w:numId w:val="26"/>
        </w:numPr>
        <w:spacing w:after="160" w:line="360" w:lineRule="auto"/>
        <w:rPr>
          <w:rFonts w:ascii="Arial" w:hAnsi="Arial" w:cs="Arial"/>
          <w:sz w:val="24"/>
          <w:szCs w:val="24"/>
        </w:rPr>
      </w:pPr>
      <w:r w:rsidRPr="00617D0C">
        <w:rPr>
          <w:rFonts w:ascii="Arial" w:hAnsi="Arial" w:cs="Arial"/>
          <w:sz w:val="24"/>
          <w:szCs w:val="24"/>
        </w:rPr>
        <w:t xml:space="preserve">Salaries, </w:t>
      </w:r>
      <w:r w:rsidR="00DF5A7C" w:rsidRPr="00617D0C">
        <w:rPr>
          <w:rFonts w:ascii="Arial" w:hAnsi="Arial" w:cs="Arial"/>
          <w:sz w:val="24"/>
          <w:szCs w:val="24"/>
        </w:rPr>
        <w:t>performance,</w:t>
      </w:r>
      <w:r w:rsidRPr="00617D0C">
        <w:rPr>
          <w:rFonts w:ascii="Arial" w:hAnsi="Arial" w:cs="Arial"/>
          <w:sz w:val="24"/>
          <w:szCs w:val="24"/>
        </w:rPr>
        <w:t xml:space="preserve"> and Benefits tracking</w:t>
      </w:r>
    </w:p>
    <w:p w14:paraId="06357819" w14:textId="77777777" w:rsidR="00A32C3B" w:rsidRPr="00617D0C" w:rsidRDefault="00A32C3B" w:rsidP="00A32C3B">
      <w:pPr>
        <w:pStyle w:val="ListParagraph"/>
        <w:numPr>
          <w:ilvl w:val="0"/>
          <w:numId w:val="26"/>
        </w:numPr>
        <w:spacing w:after="160" w:line="360" w:lineRule="auto"/>
        <w:rPr>
          <w:rFonts w:ascii="Arial" w:hAnsi="Arial" w:cs="Arial"/>
          <w:sz w:val="24"/>
          <w:szCs w:val="24"/>
        </w:rPr>
      </w:pPr>
      <w:r w:rsidRPr="00617D0C">
        <w:rPr>
          <w:rFonts w:ascii="Arial" w:hAnsi="Arial" w:cs="Arial"/>
          <w:sz w:val="24"/>
          <w:szCs w:val="24"/>
        </w:rPr>
        <w:t xml:space="preserve">Training and development, and more. </w:t>
      </w:r>
    </w:p>
    <w:p w14:paraId="4C4D0CE1" w14:textId="77777777" w:rsidR="00A32C3B" w:rsidRPr="00617D0C" w:rsidRDefault="00A32C3B" w:rsidP="00A32C3B">
      <w:pPr>
        <w:spacing w:line="360" w:lineRule="auto"/>
        <w:jc w:val="both"/>
        <w:rPr>
          <w:rFonts w:ascii="Arial" w:hAnsi="Arial" w:cs="Arial"/>
        </w:rPr>
      </w:pPr>
    </w:p>
    <w:p w14:paraId="42F3FD9D" w14:textId="77777777" w:rsidR="00A32C3B" w:rsidRPr="00617D0C" w:rsidRDefault="00A32C3B" w:rsidP="00A32C3B">
      <w:pPr>
        <w:spacing w:line="360" w:lineRule="auto"/>
        <w:jc w:val="both"/>
        <w:rPr>
          <w:rFonts w:ascii="Arial" w:hAnsi="Arial" w:cs="Arial"/>
        </w:rPr>
      </w:pPr>
      <w:r w:rsidRPr="00617D0C">
        <w:rPr>
          <w:rFonts w:ascii="Arial" w:hAnsi="Arial" w:cs="Arial"/>
        </w:rPr>
        <w:t>The client has a budget of £700,000 and currently uses a manual system facing compliance and quality-of-service issues. The client wants the system to be operational in a month’s time from the date when you start the work.</w:t>
      </w:r>
    </w:p>
    <w:p w14:paraId="25553CC4" w14:textId="77777777" w:rsidR="00A32C3B" w:rsidRPr="00617D0C" w:rsidRDefault="00A32C3B" w:rsidP="00A32C3B">
      <w:pPr>
        <w:spacing w:line="360" w:lineRule="auto"/>
        <w:jc w:val="both"/>
        <w:rPr>
          <w:rFonts w:ascii="Arial" w:hAnsi="Arial" w:cs="Arial"/>
        </w:rPr>
      </w:pPr>
    </w:p>
    <w:p w14:paraId="5208DEAE" w14:textId="0200FB43" w:rsidR="00A32C3B" w:rsidRPr="00617D0C" w:rsidRDefault="00A32C3B" w:rsidP="00A32C3B">
      <w:pPr>
        <w:spacing w:line="360" w:lineRule="auto"/>
        <w:jc w:val="both"/>
        <w:rPr>
          <w:rFonts w:ascii="Arial" w:hAnsi="Arial" w:cs="Arial"/>
        </w:rPr>
      </w:pPr>
      <w:r w:rsidRPr="00617D0C">
        <w:rPr>
          <w:rFonts w:ascii="Arial" w:hAnsi="Arial" w:cs="Arial"/>
        </w:rPr>
        <w:t xml:space="preserve">Write a proposal highlighting all </w:t>
      </w:r>
      <w:r w:rsidR="00A26584" w:rsidRPr="00617D0C">
        <w:rPr>
          <w:rFonts w:ascii="Arial" w:hAnsi="Arial" w:cs="Arial"/>
        </w:rPr>
        <w:t xml:space="preserve">key areas of a project proposal. Indicate your activities in each of the </w:t>
      </w:r>
      <w:r w:rsidRPr="00617D0C">
        <w:rPr>
          <w:rFonts w:ascii="Arial" w:hAnsi="Arial" w:cs="Arial"/>
        </w:rPr>
        <w:t>project lifecycle stages</w:t>
      </w:r>
      <w:r w:rsidR="00A26584" w:rsidRPr="00617D0C">
        <w:rPr>
          <w:rFonts w:ascii="Arial" w:hAnsi="Arial" w:cs="Arial"/>
        </w:rPr>
        <w:t>. Clearly discuss how you are also going to form a team that be able to deliver the required project within the given time and budget</w:t>
      </w:r>
      <w:r w:rsidRPr="00617D0C">
        <w:rPr>
          <w:rFonts w:ascii="Arial" w:hAnsi="Arial" w:cs="Arial"/>
        </w:rPr>
        <w:t>. Your proposal will be presented to the executive leadership team for approval. Detail how you will manage the project and team members throughout different stages and justify your management style for successful project completion (Project Closure).</w:t>
      </w:r>
    </w:p>
    <w:p w14:paraId="39538AE2" w14:textId="0519BB03" w:rsidR="00A32C3B" w:rsidRPr="00617D0C" w:rsidRDefault="00A32C3B" w:rsidP="00A32C3B">
      <w:pPr>
        <w:spacing w:line="360" w:lineRule="auto"/>
        <w:rPr>
          <w:rFonts w:ascii="Arial" w:hAnsi="Arial" w:cs="Arial"/>
        </w:rPr>
      </w:pPr>
      <w:r w:rsidRPr="00617D0C">
        <w:rPr>
          <w:rFonts w:ascii="Arial" w:hAnsi="Arial" w:cs="Arial"/>
        </w:rPr>
        <w:t>Some key deliverables of the assignment are (not limited to):</w:t>
      </w:r>
    </w:p>
    <w:p w14:paraId="39A014FA" w14:textId="77777777" w:rsidR="00DF5A7C" w:rsidRPr="00617D0C" w:rsidRDefault="00DF5A7C" w:rsidP="00DF5A7C">
      <w:pPr>
        <w:pStyle w:val="ListParagraph"/>
        <w:numPr>
          <w:ilvl w:val="0"/>
          <w:numId w:val="31"/>
        </w:numPr>
        <w:spacing w:after="160" w:line="259" w:lineRule="auto"/>
        <w:jc w:val="left"/>
        <w:rPr>
          <w:rFonts w:ascii="Arial" w:hAnsi="Arial" w:cs="Arial"/>
          <w:sz w:val="24"/>
          <w:szCs w:val="24"/>
        </w:rPr>
      </w:pPr>
      <w:r w:rsidRPr="00617D0C">
        <w:rPr>
          <w:rFonts w:ascii="Arial" w:hAnsi="Arial" w:cs="Arial"/>
          <w:sz w:val="24"/>
          <w:szCs w:val="24"/>
        </w:rPr>
        <w:t>Executive summary</w:t>
      </w:r>
    </w:p>
    <w:p w14:paraId="0E05D7A2" w14:textId="4A104D0F" w:rsidR="00DF5A7C" w:rsidRPr="00617D0C" w:rsidRDefault="00DF5A7C" w:rsidP="00DF5A7C">
      <w:pPr>
        <w:pStyle w:val="ListParagraph"/>
        <w:numPr>
          <w:ilvl w:val="0"/>
          <w:numId w:val="31"/>
        </w:numPr>
        <w:spacing w:after="160" w:line="259" w:lineRule="auto"/>
        <w:jc w:val="left"/>
        <w:rPr>
          <w:rFonts w:ascii="Arial" w:hAnsi="Arial" w:cs="Arial"/>
          <w:sz w:val="24"/>
          <w:szCs w:val="24"/>
        </w:rPr>
      </w:pPr>
      <w:r w:rsidRPr="00617D0C">
        <w:rPr>
          <w:rFonts w:ascii="Arial" w:hAnsi="Arial" w:cs="Arial"/>
          <w:sz w:val="24"/>
          <w:szCs w:val="24"/>
        </w:rPr>
        <w:t xml:space="preserve">Project Proposal </w:t>
      </w:r>
      <w:r w:rsidR="00617D0C" w:rsidRPr="00617D0C">
        <w:rPr>
          <w:rFonts w:ascii="Arial" w:hAnsi="Arial" w:cs="Arial"/>
          <w:sz w:val="24"/>
          <w:szCs w:val="24"/>
        </w:rPr>
        <w:t>overview and</w:t>
      </w:r>
      <w:r w:rsidRPr="00617D0C">
        <w:rPr>
          <w:rFonts w:ascii="Arial" w:hAnsi="Arial" w:cs="Arial"/>
          <w:sz w:val="24"/>
          <w:szCs w:val="24"/>
        </w:rPr>
        <w:t xml:space="preserve"> scope</w:t>
      </w:r>
    </w:p>
    <w:p w14:paraId="5503D97D" w14:textId="77777777" w:rsidR="00A32C3B" w:rsidRPr="00617D0C" w:rsidRDefault="00A32C3B" w:rsidP="00A32C3B">
      <w:pPr>
        <w:pStyle w:val="ListParagraph"/>
        <w:numPr>
          <w:ilvl w:val="0"/>
          <w:numId w:val="27"/>
        </w:numPr>
        <w:spacing w:after="160" w:line="360" w:lineRule="auto"/>
        <w:jc w:val="left"/>
        <w:rPr>
          <w:rFonts w:ascii="Arial" w:hAnsi="Arial" w:cs="Arial"/>
          <w:sz w:val="24"/>
          <w:szCs w:val="24"/>
        </w:rPr>
      </w:pPr>
      <w:r w:rsidRPr="00617D0C">
        <w:rPr>
          <w:rFonts w:ascii="Arial" w:hAnsi="Arial" w:cs="Arial"/>
          <w:sz w:val="24"/>
          <w:szCs w:val="24"/>
        </w:rPr>
        <w:t>Project Proposal [Report must include all the key parts]</w:t>
      </w:r>
    </w:p>
    <w:p w14:paraId="0FBB8500" w14:textId="452BEF17" w:rsidR="00A32C3B" w:rsidRPr="00617D0C" w:rsidRDefault="00DF5A7C" w:rsidP="00A32C3B">
      <w:pPr>
        <w:pStyle w:val="ListParagraph"/>
        <w:numPr>
          <w:ilvl w:val="0"/>
          <w:numId w:val="27"/>
        </w:numPr>
        <w:spacing w:after="160" w:line="360" w:lineRule="auto"/>
        <w:jc w:val="left"/>
        <w:rPr>
          <w:rFonts w:ascii="Arial" w:hAnsi="Arial" w:cs="Arial"/>
          <w:sz w:val="24"/>
          <w:szCs w:val="24"/>
        </w:rPr>
      </w:pPr>
      <w:r w:rsidRPr="00617D0C">
        <w:rPr>
          <w:rFonts w:ascii="Arial" w:hAnsi="Arial" w:cs="Arial"/>
          <w:sz w:val="24"/>
          <w:szCs w:val="24"/>
        </w:rPr>
        <w:t xml:space="preserve">Outline the </w:t>
      </w:r>
      <w:r w:rsidR="00A32C3B" w:rsidRPr="00617D0C">
        <w:rPr>
          <w:rFonts w:ascii="Arial" w:hAnsi="Arial" w:cs="Arial"/>
          <w:sz w:val="24"/>
          <w:szCs w:val="24"/>
        </w:rPr>
        <w:t xml:space="preserve">Project lifecycle stages </w:t>
      </w:r>
    </w:p>
    <w:p w14:paraId="64510F56" w14:textId="43E34A44" w:rsidR="00DF5A7C" w:rsidRPr="00617D0C" w:rsidRDefault="00DF5A7C" w:rsidP="00DF5A7C">
      <w:pPr>
        <w:pStyle w:val="ListParagraph"/>
        <w:numPr>
          <w:ilvl w:val="0"/>
          <w:numId w:val="27"/>
        </w:numPr>
        <w:spacing w:after="160" w:line="360" w:lineRule="auto"/>
        <w:jc w:val="left"/>
        <w:rPr>
          <w:rFonts w:ascii="Arial" w:hAnsi="Arial" w:cs="Arial"/>
          <w:sz w:val="24"/>
          <w:szCs w:val="24"/>
        </w:rPr>
      </w:pPr>
      <w:r w:rsidRPr="00617D0C">
        <w:rPr>
          <w:rFonts w:ascii="Arial" w:hAnsi="Arial" w:cs="Arial"/>
          <w:sz w:val="24"/>
          <w:szCs w:val="24"/>
        </w:rPr>
        <w:t>Project Approach</w:t>
      </w:r>
    </w:p>
    <w:p w14:paraId="27EA1CC1" w14:textId="4EDC5446" w:rsidR="00A32C3B" w:rsidRPr="00617D0C" w:rsidRDefault="00A32C3B" w:rsidP="00A32C3B">
      <w:pPr>
        <w:pStyle w:val="ListParagraph"/>
        <w:numPr>
          <w:ilvl w:val="0"/>
          <w:numId w:val="27"/>
        </w:numPr>
        <w:spacing w:after="160" w:line="360" w:lineRule="auto"/>
        <w:jc w:val="left"/>
        <w:rPr>
          <w:rFonts w:ascii="Arial" w:hAnsi="Arial" w:cs="Arial"/>
          <w:sz w:val="24"/>
          <w:szCs w:val="24"/>
        </w:rPr>
      </w:pPr>
      <w:r w:rsidRPr="00617D0C">
        <w:rPr>
          <w:rFonts w:ascii="Arial" w:hAnsi="Arial" w:cs="Arial"/>
          <w:sz w:val="24"/>
          <w:szCs w:val="24"/>
        </w:rPr>
        <w:t>Management approach(es)</w:t>
      </w:r>
    </w:p>
    <w:p w14:paraId="7409B195" w14:textId="7FB56728" w:rsidR="00DF5A7C" w:rsidRPr="00617D0C" w:rsidRDefault="00DF5A7C" w:rsidP="00DF5A7C">
      <w:pPr>
        <w:pStyle w:val="ListParagraph"/>
        <w:numPr>
          <w:ilvl w:val="0"/>
          <w:numId w:val="27"/>
        </w:numPr>
        <w:shd w:val="clear" w:color="auto" w:fill="FFFFFF"/>
        <w:spacing w:line="360" w:lineRule="auto"/>
        <w:jc w:val="left"/>
        <w:rPr>
          <w:rFonts w:ascii="Arial" w:hAnsi="Arial" w:cs="Arial"/>
        </w:rPr>
      </w:pPr>
      <w:r w:rsidRPr="00617D0C">
        <w:rPr>
          <w:rFonts w:ascii="Arial" w:hAnsi="Arial" w:cs="Arial"/>
        </w:rPr>
        <w:t xml:space="preserve">Team formation, </w:t>
      </w:r>
      <w:proofErr w:type="gramStart"/>
      <w:r w:rsidRPr="00617D0C">
        <w:rPr>
          <w:rFonts w:ascii="Arial" w:hAnsi="Arial" w:cs="Arial"/>
        </w:rPr>
        <w:t>structure</w:t>
      </w:r>
      <w:proofErr w:type="gramEnd"/>
      <w:r w:rsidRPr="00617D0C">
        <w:rPr>
          <w:rFonts w:ascii="Arial" w:hAnsi="Arial" w:cs="Arial"/>
        </w:rPr>
        <w:t xml:space="preserve"> and roles</w:t>
      </w:r>
    </w:p>
    <w:p w14:paraId="32EE8635" w14:textId="77777777" w:rsidR="00DF5A7C" w:rsidRPr="00617D0C" w:rsidRDefault="00DF5A7C" w:rsidP="00A26584">
      <w:pPr>
        <w:pStyle w:val="ListParagraph"/>
        <w:numPr>
          <w:ilvl w:val="0"/>
          <w:numId w:val="27"/>
        </w:numPr>
        <w:spacing w:after="160" w:line="360" w:lineRule="auto"/>
        <w:jc w:val="left"/>
        <w:rPr>
          <w:rFonts w:ascii="Arial" w:hAnsi="Arial" w:cs="Arial"/>
          <w:sz w:val="24"/>
          <w:szCs w:val="24"/>
        </w:rPr>
      </w:pPr>
      <w:r w:rsidRPr="00617D0C">
        <w:rPr>
          <w:rFonts w:ascii="Arial" w:hAnsi="Arial" w:cs="Arial"/>
          <w:sz w:val="24"/>
          <w:szCs w:val="24"/>
        </w:rPr>
        <w:lastRenderedPageBreak/>
        <w:t>Conflict Resolution Strategies</w:t>
      </w:r>
    </w:p>
    <w:p w14:paraId="645C981C" w14:textId="35216B70" w:rsidR="00DF5A7C" w:rsidRPr="00617D0C" w:rsidRDefault="00DF5A7C" w:rsidP="00A26584">
      <w:pPr>
        <w:pStyle w:val="ListParagraph"/>
        <w:numPr>
          <w:ilvl w:val="0"/>
          <w:numId w:val="27"/>
        </w:numPr>
        <w:spacing w:after="160" w:line="360" w:lineRule="auto"/>
        <w:jc w:val="left"/>
        <w:rPr>
          <w:rFonts w:ascii="Arial" w:hAnsi="Arial" w:cs="Arial"/>
          <w:sz w:val="24"/>
          <w:szCs w:val="24"/>
        </w:rPr>
      </w:pPr>
      <w:r w:rsidRPr="00617D0C">
        <w:rPr>
          <w:rFonts w:ascii="Arial" w:hAnsi="Arial" w:cs="Arial"/>
          <w:sz w:val="24"/>
          <w:szCs w:val="24"/>
        </w:rPr>
        <w:t xml:space="preserve">Project Timeline and Milestones  </w:t>
      </w:r>
    </w:p>
    <w:p w14:paraId="5E29EBEC" w14:textId="77777777" w:rsidR="00A26584" w:rsidRPr="00617D0C" w:rsidRDefault="00A26584" w:rsidP="00A26584">
      <w:pPr>
        <w:pStyle w:val="ListParagraph"/>
        <w:numPr>
          <w:ilvl w:val="0"/>
          <w:numId w:val="27"/>
        </w:numPr>
        <w:spacing w:after="160" w:line="360" w:lineRule="auto"/>
        <w:jc w:val="left"/>
        <w:rPr>
          <w:rFonts w:ascii="Arial" w:hAnsi="Arial" w:cs="Arial"/>
          <w:sz w:val="24"/>
          <w:szCs w:val="24"/>
        </w:rPr>
      </w:pPr>
      <w:r w:rsidRPr="00617D0C">
        <w:rPr>
          <w:rFonts w:ascii="Arial" w:hAnsi="Arial" w:cs="Arial"/>
          <w:sz w:val="24"/>
          <w:szCs w:val="24"/>
        </w:rPr>
        <w:t xml:space="preserve">Scheduling- </w:t>
      </w:r>
    </w:p>
    <w:p w14:paraId="7C5F4136" w14:textId="1A0E19AA" w:rsidR="00DF5A7C" w:rsidRPr="00617D0C" w:rsidRDefault="00DF5A7C" w:rsidP="00A32C3B">
      <w:pPr>
        <w:pStyle w:val="ListParagraph"/>
        <w:numPr>
          <w:ilvl w:val="0"/>
          <w:numId w:val="27"/>
        </w:numPr>
        <w:spacing w:after="160" w:line="360" w:lineRule="auto"/>
        <w:jc w:val="left"/>
        <w:rPr>
          <w:rFonts w:ascii="Arial" w:hAnsi="Arial" w:cs="Arial"/>
          <w:sz w:val="24"/>
          <w:szCs w:val="24"/>
        </w:rPr>
      </w:pPr>
      <w:r w:rsidRPr="00617D0C">
        <w:rPr>
          <w:rFonts w:ascii="Arial" w:hAnsi="Arial" w:cs="Arial"/>
          <w:sz w:val="24"/>
          <w:szCs w:val="24"/>
        </w:rPr>
        <w:t xml:space="preserve">Resource Allocation: Human resources, </w:t>
      </w:r>
      <w:proofErr w:type="gramStart"/>
      <w:r w:rsidRPr="00617D0C">
        <w:rPr>
          <w:rFonts w:ascii="Arial" w:hAnsi="Arial" w:cs="Arial"/>
          <w:sz w:val="24"/>
          <w:szCs w:val="24"/>
        </w:rPr>
        <w:t>Budget</w:t>
      </w:r>
      <w:proofErr w:type="gramEnd"/>
      <w:r w:rsidRPr="00617D0C">
        <w:rPr>
          <w:rFonts w:ascii="Arial" w:hAnsi="Arial" w:cs="Arial"/>
          <w:sz w:val="24"/>
          <w:szCs w:val="24"/>
        </w:rPr>
        <w:t xml:space="preserve"> and associated cost</w:t>
      </w:r>
    </w:p>
    <w:p w14:paraId="5B5DE417" w14:textId="77777777" w:rsidR="00A32C3B" w:rsidRPr="00617D0C" w:rsidRDefault="00A32C3B" w:rsidP="00A26584">
      <w:pPr>
        <w:pStyle w:val="ListParagraph"/>
        <w:numPr>
          <w:ilvl w:val="0"/>
          <w:numId w:val="27"/>
        </w:numPr>
        <w:spacing w:after="160" w:line="360" w:lineRule="auto"/>
        <w:ind w:hanging="11"/>
        <w:jc w:val="left"/>
        <w:rPr>
          <w:rFonts w:ascii="Arial" w:hAnsi="Arial" w:cs="Arial"/>
          <w:sz w:val="24"/>
          <w:szCs w:val="24"/>
        </w:rPr>
      </w:pPr>
      <w:r w:rsidRPr="00617D0C">
        <w:rPr>
          <w:rFonts w:ascii="Arial" w:hAnsi="Arial" w:cs="Arial"/>
          <w:sz w:val="24"/>
          <w:szCs w:val="24"/>
        </w:rPr>
        <w:t>Software Estimation Techniques</w:t>
      </w:r>
    </w:p>
    <w:p w14:paraId="066223AF" w14:textId="77777777" w:rsidR="00A32C3B" w:rsidRPr="00617D0C" w:rsidRDefault="00A32C3B" w:rsidP="00A32C3B">
      <w:pPr>
        <w:pStyle w:val="ListParagraph"/>
        <w:numPr>
          <w:ilvl w:val="0"/>
          <w:numId w:val="27"/>
        </w:numPr>
        <w:spacing w:after="160" w:line="360" w:lineRule="auto"/>
        <w:jc w:val="left"/>
        <w:rPr>
          <w:rFonts w:ascii="Arial" w:hAnsi="Arial" w:cs="Arial"/>
          <w:sz w:val="24"/>
          <w:szCs w:val="24"/>
        </w:rPr>
      </w:pPr>
      <w:r w:rsidRPr="00617D0C">
        <w:rPr>
          <w:rFonts w:ascii="Arial" w:hAnsi="Arial" w:cs="Arial"/>
          <w:sz w:val="24"/>
          <w:szCs w:val="24"/>
        </w:rPr>
        <w:t>Risk Management Plan- Identify any potential risks and demonstrate how you will deal with them.</w:t>
      </w:r>
    </w:p>
    <w:p w14:paraId="7DFF9FDA" w14:textId="337615FA" w:rsidR="00A32C3B" w:rsidRPr="00617D0C" w:rsidRDefault="00A32C3B" w:rsidP="00A32C3B">
      <w:pPr>
        <w:pStyle w:val="ListParagraph"/>
        <w:numPr>
          <w:ilvl w:val="0"/>
          <w:numId w:val="27"/>
        </w:numPr>
        <w:spacing w:after="160" w:line="360" w:lineRule="auto"/>
        <w:jc w:val="left"/>
        <w:rPr>
          <w:rFonts w:ascii="Arial" w:hAnsi="Arial" w:cs="Arial"/>
          <w:sz w:val="24"/>
          <w:szCs w:val="24"/>
        </w:rPr>
      </w:pPr>
      <w:r w:rsidRPr="00617D0C">
        <w:rPr>
          <w:rFonts w:ascii="Arial" w:hAnsi="Arial" w:cs="Arial"/>
          <w:sz w:val="24"/>
          <w:szCs w:val="24"/>
        </w:rPr>
        <w:t>Team Management Plan</w:t>
      </w:r>
    </w:p>
    <w:p w14:paraId="5435E718" w14:textId="3E4B1857" w:rsidR="00A26584" w:rsidRPr="00617D0C" w:rsidRDefault="00A26584" w:rsidP="00A32C3B">
      <w:pPr>
        <w:pStyle w:val="ListParagraph"/>
        <w:numPr>
          <w:ilvl w:val="0"/>
          <w:numId w:val="27"/>
        </w:numPr>
        <w:spacing w:after="160" w:line="360" w:lineRule="auto"/>
        <w:jc w:val="left"/>
        <w:rPr>
          <w:rFonts w:ascii="Arial" w:hAnsi="Arial" w:cs="Arial"/>
          <w:sz w:val="24"/>
          <w:szCs w:val="24"/>
        </w:rPr>
      </w:pPr>
      <w:r w:rsidRPr="00617D0C">
        <w:rPr>
          <w:rFonts w:ascii="Arial" w:hAnsi="Arial" w:cs="Arial"/>
          <w:sz w:val="24"/>
          <w:szCs w:val="24"/>
        </w:rPr>
        <w:t>Communication Plan</w:t>
      </w:r>
    </w:p>
    <w:p w14:paraId="61F19200" w14:textId="4A808E74" w:rsidR="00A26584" w:rsidRPr="00617D0C" w:rsidRDefault="00A26584" w:rsidP="00A32C3B">
      <w:pPr>
        <w:pStyle w:val="ListParagraph"/>
        <w:numPr>
          <w:ilvl w:val="0"/>
          <w:numId w:val="27"/>
        </w:numPr>
        <w:spacing w:after="160" w:line="360" w:lineRule="auto"/>
        <w:jc w:val="left"/>
        <w:rPr>
          <w:rFonts w:ascii="Arial" w:hAnsi="Arial" w:cs="Arial"/>
          <w:sz w:val="24"/>
          <w:szCs w:val="24"/>
        </w:rPr>
      </w:pPr>
      <w:r w:rsidRPr="00617D0C">
        <w:rPr>
          <w:rFonts w:ascii="Arial" w:hAnsi="Arial" w:cs="Arial"/>
          <w:sz w:val="24"/>
          <w:szCs w:val="24"/>
        </w:rPr>
        <w:t>Monitoring and Controlling</w:t>
      </w:r>
    </w:p>
    <w:p w14:paraId="3EACDFAA" w14:textId="0F56C18B" w:rsidR="00A26584" w:rsidRPr="00617D0C" w:rsidRDefault="00A26584" w:rsidP="00A32C3B">
      <w:pPr>
        <w:pStyle w:val="ListParagraph"/>
        <w:numPr>
          <w:ilvl w:val="0"/>
          <w:numId w:val="27"/>
        </w:numPr>
        <w:spacing w:after="160" w:line="360" w:lineRule="auto"/>
        <w:jc w:val="left"/>
        <w:rPr>
          <w:rFonts w:ascii="Arial" w:hAnsi="Arial" w:cs="Arial"/>
          <w:sz w:val="24"/>
          <w:szCs w:val="24"/>
        </w:rPr>
      </w:pPr>
      <w:r w:rsidRPr="00617D0C">
        <w:rPr>
          <w:rFonts w:ascii="Arial" w:hAnsi="Arial" w:cs="Arial"/>
          <w:sz w:val="24"/>
          <w:szCs w:val="24"/>
        </w:rPr>
        <w:t>Plan for handing over the project</w:t>
      </w:r>
    </w:p>
    <w:p w14:paraId="52A45FA3" w14:textId="77777777" w:rsidR="00A32C3B" w:rsidRPr="00617D0C" w:rsidRDefault="00A32C3B" w:rsidP="00A32C3B">
      <w:pPr>
        <w:rPr>
          <w:rFonts w:ascii="Arial" w:hAnsi="Arial" w:cs="Arial"/>
        </w:rPr>
      </w:pPr>
    </w:p>
    <w:p w14:paraId="06F5CA5B" w14:textId="425AF5D1" w:rsidR="00A32C3B" w:rsidRPr="00617D0C" w:rsidRDefault="00A32C3B" w:rsidP="00A32C3B">
      <w:pPr>
        <w:rPr>
          <w:rFonts w:ascii="Arial" w:hAnsi="Arial" w:cs="Arial"/>
        </w:rPr>
      </w:pPr>
      <w:r w:rsidRPr="00617D0C">
        <w:rPr>
          <w:rFonts w:ascii="Arial" w:hAnsi="Arial" w:cs="Arial"/>
        </w:rPr>
        <w:t>Key documents such as:</w:t>
      </w:r>
    </w:p>
    <w:p w14:paraId="369534EF" w14:textId="4AEEA723" w:rsidR="00DF5A7C" w:rsidRPr="00617D0C" w:rsidRDefault="00DF5A7C" w:rsidP="00DF5A7C">
      <w:pPr>
        <w:pStyle w:val="ListParagraph"/>
        <w:numPr>
          <w:ilvl w:val="0"/>
          <w:numId w:val="29"/>
        </w:numPr>
        <w:spacing w:after="160" w:line="259" w:lineRule="auto"/>
        <w:jc w:val="left"/>
        <w:rPr>
          <w:rFonts w:ascii="Arial" w:hAnsi="Arial" w:cs="Arial"/>
          <w:sz w:val="24"/>
          <w:szCs w:val="24"/>
        </w:rPr>
      </w:pPr>
      <w:r w:rsidRPr="00617D0C">
        <w:rPr>
          <w:rFonts w:ascii="Arial" w:hAnsi="Arial" w:cs="Arial"/>
          <w:sz w:val="24"/>
          <w:szCs w:val="24"/>
        </w:rPr>
        <w:t>Gantt Chart</w:t>
      </w:r>
    </w:p>
    <w:p w14:paraId="1E60CC3E" w14:textId="77777777" w:rsidR="00A32C3B" w:rsidRPr="00617D0C" w:rsidRDefault="00A32C3B" w:rsidP="00A32C3B">
      <w:pPr>
        <w:pStyle w:val="ListParagraph"/>
        <w:numPr>
          <w:ilvl w:val="0"/>
          <w:numId w:val="29"/>
        </w:numPr>
        <w:spacing w:after="160" w:line="259" w:lineRule="auto"/>
        <w:jc w:val="left"/>
        <w:rPr>
          <w:rFonts w:ascii="Arial" w:hAnsi="Arial" w:cs="Arial"/>
          <w:sz w:val="24"/>
          <w:szCs w:val="24"/>
        </w:rPr>
      </w:pPr>
      <w:r w:rsidRPr="00617D0C">
        <w:rPr>
          <w:rFonts w:ascii="Arial" w:hAnsi="Arial" w:cs="Arial"/>
          <w:sz w:val="24"/>
          <w:szCs w:val="24"/>
        </w:rPr>
        <w:t>Work Based Structure</w:t>
      </w:r>
    </w:p>
    <w:p w14:paraId="02882F6F" w14:textId="77777777" w:rsidR="00A32C3B" w:rsidRPr="00617D0C" w:rsidRDefault="00A32C3B" w:rsidP="00A32C3B">
      <w:pPr>
        <w:pStyle w:val="ListParagraph"/>
        <w:numPr>
          <w:ilvl w:val="0"/>
          <w:numId w:val="29"/>
        </w:numPr>
        <w:spacing w:after="160" w:line="259" w:lineRule="auto"/>
        <w:jc w:val="left"/>
        <w:rPr>
          <w:rFonts w:ascii="Arial" w:hAnsi="Arial" w:cs="Arial"/>
          <w:sz w:val="24"/>
          <w:szCs w:val="24"/>
        </w:rPr>
      </w:pPr>
      <w:r w:rsidRPr="00617D0C">
        <w:rPr>
          <w:rFonts w:ascii="Arial" w:hAnsi="Arial" w:cs="Arial"/>
          <w:sz w:val="24"/>
          <w:szCs w:val="24"/>
        </w:rPr>
        <w:t>Network Activity Diagram</w:t>
      </w:r>
    </w:p>
    <w:p w14:paraId="3D905EAF" w14:textId="77777777" w:rsidR="00A32C3B" w:rsidRPr="00617D0C" w:rsidRDefault="00A32C3B" w:rsidP="00A32C3B">
      <w:pPr>
        <w:pStyle w:val="ListParagraph"/>
        <w:numPr>
          <w:ilvl w:val="0"/>
          <w:numId w:val="29"/>
        </w:numPr>
        <w:spacing w:after="160" w:line="259" w:lineRule="auto"/>
        <w:jc w:val="left"/>
        <w:rPr>
          <w:rFonts w:ascii="Arial" w:hAnsi="Arial" w:cs="Arial"/>
          <w:sz w:val="24"/>
          <w:szCs w:val="24"/>
        </w:rPr>
      </w:pPr>
      <w:r w:rsidRPr="00617D0C">
        <w:rPr>
          <w:rFonts w:ascii="Arial" w:hAnsi="Arial" w:cs="Arial"/>
          <w:sz w:val="24"/>
          <w:szCs w:val="24"/>
        </w:rPr>
        <w:t>Sequence Activities Diagram</w:t>
      </w:r>
    </w:p>
    <w:p w14:paraId="668D439B" w14:textId="77777777" w:rsidR="00A32C3B" w:rsidRPr="00617D0C" w:rsidRDefault="00A32C3B" w:rsidP="00A32C3B">
      <w:pPr>
        <w:pStyle w:val="ListParagraph"/>
        <w:numPr>
          <w:ilvl w:val="0"/>
          <w:numId w:val="29"/>
        </w:numPr>
        <w:spacing w:after="160" w:line="259" w:lineRule="auto"/>
        <w:jc w:val="left"/>
        <w:rPr>
          <w:rFonts w:ascii="Arial" w:hAnsi="Arial" w:cs="Arial"/>
          <w:sz w:val="24"/>
          <w:szCs w:val="24"/>
        </w:rPr>
      </w:pPr>
      <w:r w:rsidRPr="00617D0C">
        <w:rPr>
          <w:rFonts w:ascii="Arial" w:hAnsi="Arial" w:cs="Arial"/>
          <w:sz w:val="24"/>
          <w:szCs w:val="24"/>
        </w:rPr>
        <w:t>Stakeholder Register</w:t>
      </w:r>
    </w:p>
    <w:p w14:paraId="54676E98" w14:textId="77777777" w:rsidR="00A32C3B" w:rsidRPr="00617D0C" w:rsidRDefault="00A32C3B" w:rsidP="00A32C3B">
      <w:pPr>
        <w:rPr>
          <w:rFonts w:ascii="Arial" w:hAnsi="Arial" w:cs="Arial"/>
        </w:rPr>
      </w:pPr>
      <w:r w:rsidRPr="00617D0C">
        <w:rPr>
          <w:rFonts w:ascii="Arial" w:hAnsi="Arial" w:cs="Arial"/>
        </w:rPr>
        <w:t>Should be added as annexures.</w:t>
      </w:r>
    </w:p>
    <w:p w14:paraId="1F0A9C88" w14:textId="77777777" w:rsidR="00A32C3B" w:rsidRDefault="00A32C3B" w:rsidP="00A32C3B"/>
    <w:p w14:paraId="7AAC35F8" w14:textId="77777777" w:rsidR="00111123" w:rsidRDefault="00111123">
      <w:pPr>
        <w:rPr>
          <w:rFonts w:ascii="Arial" w:eastAsia="Arial" w:hAnsi="Arial" w:cs="Arial"/>
          <w:color w:val="000000"/>
          <w:sz w:val="22"/>
          <w:szCs w:val="22"/>
        </w:rPr>
      </w:pPr>
    </w:p>
    <w:p w14:paraId="4F4DB0F3" w14:textId="77777777" w:rsidR="004D3C94" w:rsidRDefault="004D3C94">
      <w:pPr>
        <w:rPr>
          <w:rFonts w:ascii="Arial" w:eastAsia="Arial" w:hAnsi="Arial" w:cs="Arial"/>
          <w:sz w:val="22"/>
          <w:szCs w:val="22"/>
        </w:rPr>
      </w:pPr>
    </w:p>
    <w:p w14:paraId="52FD8EA2" w14:textId="23CE54F9" w:rsidR="004D3C94" w:rsidRDefault="004D3C94">
      <w:pPr>
        <w:rPr>
          <w:rFonts w:ascii="Arial" w:eastAsia="Arial" w:hAnsi="Arial" w:cs="Arial"/>
          <w:sz w:val="22"/>
          <w:szCs w:val="22"/>
        </w:rPr>
      </w:pPr>
    </w:p>
    <w:p w14:paraId="3D9E9665" w14:textId="07FC748A" w:rsidR="00E723A5" w:rsidRDefault="00E723A5">
      <w:pPr>
        <w:rPr>
          <w:rFonts w:ascii="Arial" w:eastAsia="Arial" w:hAnsi="Arial" w:cs="Arial"/>
          <w:sz w:val="22"/>
          <w:szCs w:val="22"/>
        </w:rPr>
      </w:pPr>
    </w:p>
    <w:p w14:paraId="7B0F8F6C" w14:textId="1EFE1268" w:rsidR="00E723A5" w:rsidRDefault="00E723A5">
      <w:pPr>
        <w:rPr>
          <w:rFonts w:ascii="Arial" w:eastAsia="Arial" w:hAnsi="Arial" w:cs="Arial"/>
          <w:sz w:val="22"/>
          <w:szCs w:val="22"/>
        </w:rPr>
      </w:pPr>
    </w:p>
    <w:p w14:paraId="1414D01D" w14:textId="7D80A214" w:rsidR="00E723A5" w:rsidRDefault="00E723A5">
      <w:pPr>
        <w:rPr>
          <w:rFonts w:ascii="Arial" w:eastAsia="Arial" w:hAnsi="Arial" w:cs="Arial"/>
          <w:sz w:val="22"/>
          <w:szCs w:val="22"/>
        </w:rPr>
      </w:pPr>
    </w:p>
    <w:p w14:paraId="4AD6C649" w14:textId="77777777" w:rsidR="00E723A5" w:rsidRDefault="00E723A5">
      <w:pPr>
        <w:rPr>
          <w:rFonts w:ascii="Arial" w:eastAsia="Arial" w:hAnsi="Arial" w:cs="Arial"/>
          <w:sz w:val="22"/>
          <w:szCs w:val="22"/>
        </w:rPr>
      </w:pPr>
    </w:p>
    <w:p w14:paraId="6455CBD2" w14:textId="77777777" w:rsidR="004D3C94" w:rsidRDefault="004D3C94">
      <w:pPr>
        <w:rPr>
          <w:rFonts w:ascii="Arial" w:eastAsia="Arial" w:hAnsi="Arial" w:cs="Arial"/>
          <w:sz w:val="22"/>
          <w:szCs w:val="22"/>
        </w:rPr>
      </w:pPr>
    </w:p>
    <w:p w14:paraId="4A791181" w14:textId="77777777" w:rsidR="004D3C94" w:rsidRDefault="0085654C">
      <w:pPr>
        <w:rPr>
          <w:rFonts w:ascii="Arial" w:eastAsia="Arial" w:hAnsi="Arial" w:cs="Arial"/>
          <w:b/>
          <w:sz w:val="26"/>
          <w:szCs w:val="26"/>
        </w:rPr>
      </w:pPr>
      <w:r>
        <w:rPr>
          <w:rFonts w:ascii="Arial" w:eastAsia="Arial" w:hAnsi="Arial" w:cs="Arial"/>
          <w:b/>
          <w:sz w:val="26"/>
          <w:szCs w:val="26"/>
        </w:rPr>
        <w:t>SUBMISSION INSTRUCTIONS:</w:t>
      </w:r>
    </w:p>
    <w:p w14:paraId="21A15004" w14:textId="77777777" w:rsidR="004D3C94" w:rsidRDefault="004D3C94">
      <w:pPr>
        <w:ind w:left="360"/>
        <w:rPr>
          <w:rFonts w:ascii="Arial" w:eastAsia="Arial" w:hAnsi="Arial" w:cs="Arial"/>
        </w:rPr>
      </w:pPr>
    </w:p>
    <w:p w14:paraId="00568126" w14:textId="09F49ED5" w:rsidR="00FD0D32" w:rsidRPr="006C5BE9" w:rsidRDefault="0085654C" w:rsidP="00617D0C">
      <w:pPr>
        <w:numPr>
          <w:ilvl w:val="0"/>
          <w:numId w:val="12"/>
        </w:numPr>
        <w:rPr>
          <w:rFonts w:ascii="Arial" w:eastAsia="Arial" w:hAnsi="Arial" w:cs="Arial"/>
          <w:sz w:val="22"/>
          <w:szCs w:val="22"/>
        </w:rPr>
      </w:pPr>
      <w:r w:rsidRPr="006C5BE9">
        <w:rPr>
          <w:rFonts w:ascii="Arial" w:eastAsia="Arial" w:hAnsi="Arial" w:cs="Arial"/>
          <w:sz w:val="22"/>
          <w:szCs w:val="22"/>
        </w:rPr>
        <w:t xml:space="preserve">Please submit your report and </w:t>
      </w:r>
      <w:r w:rsidR="00617D0C">
        <w:rPr>
          <w:rFonts w:ascii="Arial" w:eastAsia="Arial" w:hAnsi="Arial" w:cs="Arial"/>
          <w:sz w:val="22"/>
          <w:szCs w:val="22"/>
        </w:rPr>
        <w:t>together with any appendices as one pdf file.</w:t>
      </w:r>
    </w:p>
    <w:p w14:paraId="1A9CEA43" w14:textId="77777777" w:rsidR="004D3C94" w:rsidRPr="006C5BE9" w:rsidRDefault="004D3C94">
      <w:pPr>
        <w:ind w:left="720"/>
        <w:rPr>
          <w:rFonts w:ascii="Arial" w:eastAsia="Arial" w:hAnsi="Arial" w:cs="Arial"/>
          <w:sz w:val="22"/>
          <w:szCs w:val="22"/>
        </w:rPr>
      </w:pPr>
    </w:p>
    <w:p w14:paraId="10D3C67D" w14:textId="77777777" w:rsidR="004D3C94" w:rsidRPr="006C5BE9" w:rsidRDefault="0085654C" w:rsidP="00FD0D32">
      <w:pPr>
        <w:numPr>
          <w:ilvl w:val="0"/>
          <w:numId w:val="12"/>
        </w:numPr>
        <w:jc w:val="both"/>
        <w:rPr>
          <w:rFonts w:ascii="Arial" w:eastAsia="Arial" w:hAnsi="Arial" w:cs="Arial"/>
          <w:sz w:val="22"/>
          <w:szCs w:val="22"/>
        </w:rPr>
      </w:pPr>
      <w:r w:rsidRPr="006C5BE9">
        <w:rPr>
          <w:rFonts w:ascii="Arial" w:eastAsia="Arial" w:hAnsi="Arial" w:cs="Arial"/>
          <w:sz w:val="22"/>
          <w:szCs w:val="22"/>
        </w:rPr>
        <w:t>If your report exceeds the word count by up to 10% then there will be no penalty applied. Submissions that exceed the word count by more than 10% will be applied a fixed penalty of 5 percentage points (i.e., 5 marks). In all cases, the penalised mark will not be reduced below a pass level, assuming the work merits a pass. Tables, diagrams (including associated legends), appendices, reference lists, tables of contents, footnotes, and endnotes are excluded from the word count however should be used appropriately. It is for the Module Leader to decide if there is an excessive or inappropriate use of components excluded from the word count.</w:t>
      </w:r>
    </w:p>
    <w:p w14:paraId="27725B17" w14:textId="77777777" w:rsidR="004D3C94" w:rsidRPr="006C5BE9" w:rsidRDefault="004D3C94">
      <w:pPr>
        <w:rPr>
          <w:rFonts w:ascii="Arial" w:eastAsia="Arial" w:hAnsi="Arial" w:cs="Arial"/>
          <w:sz w:val="22"/>
          <w:szCs w:val="22"/>
        </w:rPr>
      </w:pPr>
    </w:p>
    <w:p w14:paraId="691D453D" w14:textId="37F1783C" w:rsidR="004D3C94" w:rsidRPr="006C5BE9" w:rsidRDefault="0085654C" w:rsidP="00E723A5">
      <w:pPr>
        <w:numPr>
          <w:ilvl w:val="0"/>
          <w:numId w:val="12"/>
        </w:numPr>
        <w:jc w:val="both"/>
        <w:rPr>
          <w:rFonts w:ascii="Arial" w:eastAsia="Arial" w:hAnsi="Arial" w:cs="Arial"/>
          <w:sz w:val="22"/>
          <w:szCs w:val="22"/>
        </w:rPr>
      </w:pPr>
      <w:r w:rsidRPr="006C5BE9">
        <w:rPr>
          <w:rFonts w:ascii="Arial" w:eastAsia="Arial" w:hAnsi="Arial" w:cs="Arial"/>
          <w:sz w:val="22"/>
          <w:szCs w:val="22"/>
        </w:rPr>
        <w:t xml:space="preserve">Ensure that your work (submitted electronically via the online submission portal) is bundled into a suitable file (Word, pdf, or zipped collection of documents) with the filename matching the </w:t>
      </w:r>
      <w:r w:rsidR="0092342A" w:rsidRPr="006C5BE9">
        <w:rPr>
          <w:rFonts w:ascii="Arial" w:eastAsia="Arial" w:hAnsi="Arial" w:cs="Arial"/>
          <w:sz w:val="22"/>
          <w:szCs w:val="22"/>
        </w:rPr>
        <w:t>pattern</w:t>
      </w:r>
      <w:r w:rsidR="0092342A" w:rsidRPr="006C5BE9">
        <w:rPr>
          <w:rFonts w:ascii="Arial" w:eastAsia="Arial" w:hAnsi="Arial" w:cs="Arial"/>
          <w:b/>
          <w:sz w:val="22"/>
          <w:szCs w:val="22"/>
        </w:rPr>
        <w:t xml:space="preserve"> sXXXXXX</w:t>
      </w:r>
      <w:r w:rsidRPr="006C5BE9">
        <w:rPr>
          <w:rFonts w:ascii="Arial" w:eastAsia="Arial" w:hAnsi="Arial" w:cs="Arial"/>
          <w:b/>
          <w:sz w:val="22"/>
          <w:szCs w:val="22"/>
        </w:rPr>
        <w:t>-DevOps</w:t>
      </w:r>
      <w:r w:rsidRPr="006C5BE9">
        <w:rPr>
          <w:rFonts w:ascii="Arial" w:eastAsia="Arial" w:hAnsi="Arial" w:cs="Arial"/>
          <w:sz w:val="22"/>
          <w:szCs w:val="22"/>
        </w:rPr>
        <w:t xml:space="preserve"> where sXXXXXX is your UoS user_id. </w:t>
      </w:r>
    </w:p>
    <w:p w14:paraId="22F624BB" w14:textId="77777777" w:rsidR="004D3C94" w:rsidRPr="006C5BE9" w:rsidRDefault="004D3C94">
      <w:pPr>
        <w:pBdr>
          <w:top w:val="nil"/>
          <w:left w:val="nil"/>
          <w:bottom w:val="nil"/>
          <w:right w:val="nil"/>
          <w:between w:val="nil"/>
        </w:pBdr>
        <w:ind w:left="720"/>
        <w:rPr>
          <w:rFonts w:ascii="Arial" w:eastAsia="Arial" w:hAnsi="Arial" w:cs="Arial"/>
          <w:color w:val="000000"/>
          <w:sz w:val="22"/>
          <w:szCs w:val="22"/>
        </w:rPr>
      </w:pPr>
    </w:p>
    <w:p w14:paraId="57EBDF2B" w14:textId="77777777" w:rsidR="004D3C94" w:rsidRPr="006C5BE9" w:rsidRDefault="0085654C">
      <w:pPr>
        <w:ind w:left="720"/>
        <w:rPr>
          <w:rFonts w:ascii="Arial" w:eastAsia="Arial" w:hAnsi="Arial" w:cs="Arial"/>
          <w:sz w:val="22"/>
          <w:szCs w:val="22"/>
        </w:rPr>
      </w:pPr>
      <w:r w:rsidRPr="006C5BE9">
        <w:rPr>
          <w:rFonts w:ascii="Arial" w:eastAsia="Arial" w:hAnsi="Arial" w:cs="Arial"/>
          <w:sz w:val="22"/>
          <w:szCs w:val="22"/>
        </w:rPr>
        <w:t xml:space="preserve">Ensure that all documents are marked with your UoS user_id. </w:t>
      </w:r>
    </w:p>
    <w:p w14:paraId="0EDD482B" w14:textId="77777777" w:rsidR="004D3C94" w:rsidRPr="006C5BE9" w:rsidRDefault="004D3C94">
      <w:pPr>
        <w:ind w:left="720"/>
        <w:rPr>
          <w:rFonts w:ascii="Arial" w:eastAsia="Arial" w:hAnsi="Arial" w:cs="Arial"/>
          <w:sz w:val="22"/>
          <w:szCs w:val="22"/>
        </w:rPr>
      </w:pPr>
    </w:p>
    <w:p w14:paraId="5A266167" w14:textId="77777777" w:rsidR="004D3C94" w:rsidRPr="006C5BE9" w:rsidRDefault="0085654C">
      <w:pPr>
        <w:ind w:left="720"/>
        <w:rPr>
          <w:rFonts w:ascii="Arial" w:eastAsia="Arial" w:hAnsi="Arial" w:cs="Arial"/>
          <w:b/>
          <w:sz w:val="22"/>
          <w:szCs w:val="22"/>
        </w:rPr>
      </w:pPr>
      <w:r w:rsidRPr="006C5BE9">
        <w:rPr>
          <w:rFonts w:ascii="Arial" w:eastAsia="Arial" w:hAnsi="Arial" w:cs="Arial"/>
          <w:b/>
          <w:sz w:val="22"/>
          <w:szCs w:val="22"/>
        </w:rPr>
        <w:t>Your name should not appear in/on any of the files.</w:t>
      </w:r>
    </w:p>
    <w:p w14:paraId="0D7386B6" w14:textId="77777777" w:rsidR="004D3C94" w:rsidRPr="006C5BE9" w:rsidRDefault="004D3C94">
      <w:pPr>
        <w:rPr>
          <w:rFonts w:ascii="Arial" w:eastAsia="Arial" w:hAnsi="Arial" w:cs="Arial"/>
          <w:sz w:val="22"/>
          <w:szCs w:val="22"/>
        </w:rPr>
      </w:pPr>
    </w:p>
    <w:p w14:paraId="3A8C2C0A" w14:textId="77777777" w:rsidR="004D3C94" w:rsidRPr="006C5BE9" w:rsidRDefault="0085654C">
      <w:pPr>
        <w:numPr>
          <w:ilvl w:val="0"/>
          <w:numId w:val="12"/>
        </w:numPr>
        <w:jc w:val="both"/>
        <w:rPr>
          <w:rFonts w:ascii="Arial" w:eastAsia="Arial" w:hAnsi="Arial" w:cs="Arial"/>
          <w:sz w:val="22"/>
          <w:szCs w:val="22"/>
        </w:rPr>
      </w:pPr>
      <w:r w:rsidRPr="006C5BE9">
        <w:rPr>
          <w:rFonts w:ascii="Arial" w:eastAsia="Arial" w:hAnsi="Arial" w:cs="Arial"/>
          <w:sz w:val="22"/>
          <w:szCs w:val="22"/>
        </w:rPr>
        <w:t>Submit your document to the Brightspace module for this course (link at the top of this document) under ‘Assessment’ &gt; ‘Submission Folder for Report’ or similar. Please note that this folder will become available a couple of weeks prior to the deadline.</w:t>
      </w:r>
    </w:p>
    <w:p w14:paraId="2E824C1B" w14:textId="77777777" w:rsidR="004D3C94" w:rsidRPr="006C5BE9" w:rsidRDefault="004D3C94">
      <w:pPr>
        <w:jc w:val="both"/>
        <w:rPr>
          <w:rFonts w:ascii="Arial" w:eastAsia="Arial" w:hAnsi="Arial" w:cs="Arial"/>
          <w:sz w:val="22"/>
          <w:szCs w:val="22"/>
        </w:rPr>
      </w:pPr>
    </w:p>
    <w:p w14:paraId="57AE84CB" w14:textId="77777777" w:rsidR="004D3C94" w:rsidRPr="006C5BE9" w:rsidRDefault="0085654C">
      <w:pPr>
        <w:numPr>
          <w:ilvl w:val="0"/>
          <w:numId w:val="12"/>
        </w:numPr>
        <w:jc w:val="both"/>
        <w:rPr>
          <w:rFonts w:ascii="Arial" w:eastAsia="Arial" w:hAnsi="Arial" w:cs="Arial"/>
          <w:sz w:val="22"/>
          <w:szCs w:val="22"/>
        </w:rPr>
      </w:pPr>
      <w:r w:rsidRPr="006C5BE9">
        <w:rPr>
          <w:rFonts w:ascii="Arial" w:eastAsia="Arial" w:hAnsi="Arial" w:cs="Arial"/>
          <w:sz w:val="22"/>
          <w:szCs w:val="22"/>
        </w:rPr>
        <w:t>Note that whilst you will need to be as thorough in terms of your research as with any academic piece, the target reader of this report (especially the case study report) is a chief executive or manager of the company, so remember to adjust your tone accordingly.</w:t>
      </w:r>
    </w:p>
    <w:p w14:paraId="5D29498B" w14:textId="77777777" w:rsidR="004D3C94" w:rsidRPr="006C5BE9" w:rsidRDefault="004D3C94">
      <w:pPr>
        <w:pBdr>
          <w:top w:val="nil"/>
          <w:left w:val="nil"/>
          <w:bottom w:val="nil"/>
          <w:right w:val="nil"/>
          <w:between w:val="nil"/>
        </w:pBdr>
        <w:ind w:left="720"/>
        <w:rPr>
          <w:rFonts w:ascii="Arial" w:eastAsia="Arial" w:hAnsi="Arial" w:cs="Arial"/>
          <w:color w:val="000000"/>
          <w:sz w:val="22"/>
          <w:szCs w:val="22"/>
        </w:rPr>
      </w:pPr>
    </w:p>
    <w:p w14:paraId="13F7459F" w14:textId="77777777" w:rsidR="004D3C94" w:rsidRPr="006C5BE9" w:rsidRDefault="0085654C">
      <w:pPr>
        <w:numPr>
          <w:ilvl w:val="0"/>
          <w:numId w:val="12"/>
        </w:numPr>
        <w:jc w:val="both"/>
        <w:rPr>
          <w:rFonts w:ascii="Arial" w:eastAsia="Arial" w:hAnsi="Arial" w:cs="Arial"/>
          <w:color w:val="000000"/>
          <w:sz w:val="22"/>
          <w:szCs w:val="22"/>
        </w:rPr>
      </w:pPr>
      <w:r w:rsidRPr="006C5BE9">
        <w:rPr>
          <w:rFonts w:ascii="Arial" w:eastAsia="Arial" w:hAnsi="Arial" w:cs="Arial"/>
          <w:sz w:val="22"/>
          <w:szCs w:val="22"/>
        </w:rPr>
        <w:t xml:space="preserve">All bibliographies must be formatted according to the University of Suffolk Harvard Style. More information about citation and referencing is available here: </w:t>
      </w:r>
      <w:hyperlink r:id="rId8">
        <w:r w:rsidRPr="006C5BE9">
          <w:rPr>
            <w:rFonts w:ascii="Arial" w:eastAsia="Arial" w:hAnsi="Arial" w:cs="Arial"/>
            <w:color w:val="0563C1"/>
            <w:sz w:val="22"/>
            <w:szCs w:val="22"/>
            <w:u w:val="single"/>
          </w:rPr>
          <w:t>https://libguides.uos.ac.uk/academic/referencing/Harvard</w:t>
        </w:r>
      </w:hyperlink>
    </w:p>
    <w:p w14:paraId="10369C5D" w14:textId="77777777" w:rsidR="004D3C94" w:rsidRPr="006C5BE9" w:rsidRDefault="004D3C94">
      <w:pPr>
        <w:jc w:val="both"/>
        <w:rPr>
          <w:rFonts w:ascii="Arial" w:eastAsia="Arial" w:hAnsi="Arial" w:cs="Arial"/>
          <w:b/>
          <w:sz w:val="22"/>
          <w:szCs w:val="22"/>
        </w:rPr>
      </w:pPr>
    </w:p>
    <w:p w14:paraId="1A1946B9" w14:textId="77777777" w:rsidR="004D3C94" w:rsidRPr="006C5BE9" w:rsidRDefault="0085654C">
      <w:pPr>
        <w:numPr>
          <w:ilvl w:val="0"/>
          <w:numId w:val="12"/>
        </w:numPr>
        <w:jc w:val="both"/>
        <w:rPr>
          <w:rFonts w:ascii="Arial" w:eastAsia="Arial" w:hAnsi="Arial" w:cs="Arial"/>
          <w:sz w:val="22"/>
          <w:szCs w:val="22"/>
        </w:rPr>
      </w:pPr>
      <w:bookmarkStart w:id="3" w:name="_heading=h.gjdgxs" w:colFirst="0" w:colLast="0"/>
      <w:bookmarkEnd w:id="3"/>
      <w:r w:rsidRPr="006C5BE9">
        <w:rPr>
          <w:rFonts w:ascii="Arial" w:eastAsia="Arial" w:hAnsi="Arial" w:cs="Arial"/>
          <w:sz w:val="22"/>
          <w:szCs w:val="22"/>
        </w:rPr>
        <w:t>Cite your references carefully – remember that the University of Suffolk has strict rules dealing with plagiarism and the university reserves the right to call any student to a viva examination of any piece of assessed work. Generating any aspects of your work with Generative AI models is not your work and will be treated as per the academic misconduct policies.</w:t>
      </w:r>
    </w:p>
    <w:p w14:paraId="56BADDC1" w14:textId="77777777" w:rsidR="004D3C94" w:rsidRPr="006C5BE9" w:rsidRDefault="004D3C94">
      <w:pPr>
        <w:jc w:val="both"/>
        <w:rPr>
          <w:rFonts w:ascii="Arial" w:eastAsia="Arial" w:hAnsi="Arial" w:cs="Arial"/>
          <w:sz w:val="22"/>
          <w:szCs w:val="22"/>
        </w:rPr>
      </w:pPr>
      <w:bookmarkStart w:id="4" w:name="_heading=h.x5fdn9pil2ox" w:colFirst="0" w:colLast="0"/>
      <w:bookmarkEnd w:id="4"/>
    </w:p>
    <w:p w14:paraId="5E0C5DA0" w14:textId="6DCFF641" w:rsidR="007C3C91" w:rsidRDefault="007C3C91" w:rsidP="007C3C91">
      <w:pPr>
        <w:ind w:left="360"/>
        <w:jc w:val="both"/>
        <w:rPr>
          <w:rFonts w:ascii="Arial" w:eastAsia="Arial" w:hAnsi="Arial" w:cs="Arial"/>
          <w:sz w:val="22"/>
          <w:szCs w:val="22"/>
        </w:rPr>
      </w:pPr>
      <w:bookmarkStart w:id="5" w:name="_heading=h.qjrfj6yhfq43" w:colFirst="0" w:colLast="0"/>
      <w:bookmarkStart w:id="6" w:name="_heading=h.nt29nso1beuy" w:colFirst="0" w:colLast="0"/>
      <w:bookmarkStart w:id="7" w:name="_heading=h.ulo4f2dezqxh" w:colFirst="0" w:colLast="0"/>
      <w:bookmarkStart w:id="8" w:name="_heading=h.ozv2bs7ee0xn" w:colFirst="0" w:colLast="0"/>
      <w:bookmarkStart w:id="9" w:name="_heading=h.sd6cp5iwq450" w:colFirst="0" w:colLast="0"/>
      <w:bookmarkStart w:id="10" w:name="_heading=h.y1j9ym8yc14v" w:colFirst="0" w:colLast="0"/>
      <w:bookmarkEnd w:id="5"/>
      <w:bookmarkEnd w:id="6"/>
      <w:bookmarkEnd w:id="7"/>
      <w:bookmarkEnd w:id="8"/>
      <w:bookmarkEnd w:id="9"/>
      <w:bookmarkEnd w:id="10"/>
    </w:p>
    <w:p w14:paraId="5E2700B1" w14:textId="77777777" w:rsidR="00A26584" w:rsidRDefault="00A26584" w:rsidP="007C3C91">
      <w:pPr>
        <w:ind w:left="360"/>
        <w:jc w:val="both"/>
        <w:rPr>
          <w:rFonts w:ascii="Arial" w:eastAsia="Arial" w:hAnsi="Arial" w:cs="Arial"/>
          <w:sz w:val="22"/>
          <w:szCs w:val="22"/>
        </w:rPr>
      </w:pPr>
    </w:p>
    <w:p w14:paraId="40C9C232" w14:textId="76EF869E" w:rsidR="004D3C94" w:rsidRPr="00617D0C" w:rsidRDefault="0085654C" w:rsidP="007C3C91">
      <w:pPr>
        <w:ind w:left="360"/>
        <w:jc w:val="both"/>
        <w:rPr>
          <w:rFonts w:ascii="Arial" w:eastAsia="Arial" w:hAnsi="Arial" w:cs="Arial"/>
          <w:b/>
          <w:sz w:val="22"/>
          <w:szCs w:val="22"/>
        </w:rPr>
      </w:pPr>
      <w:r w:rsidRPr="00617D0C">
        <w:rPr>
          <w:rFonts w:ascii="Arial" w:eastAsia="Arial" w:hAnsi="Arial" w:cs="Arial"/>
          <w:b/>
          <w:sz w:val="22"/>
          <w:szCs w:val="22"/>
        </w:rPr>
        <w:t>TENTATIVE REPORT STRUCTURE</w:t>
      </w:r>
    </w:p>
    <w:p w14:paraId="172BC39F" w14:textId="77777777" w:rsidR="004D3C94" w:rsidRPr="00617D0C" w:rsidRDefault="004D3C94">
      <w:pPr>
        <w:jc w:val="both"/>
        <w:rPr>
          <w:rFonts w:ascii="Arial" w:eastAsia="Arial" w:hAnsi="Arial" w:cs="Arial"/>
          <w:b/>
          <w:sz w:val="22"/>
          <w:szCs w:val="22"/>
        </w:rPr>
      </w:pPr>
      <w:bookmarkStart w:id="11" w:name="_heading=h.r9ohbnbjyf3" w:colFirst="0" w:colLast="0"/>
      <w:bookmarkEnd w:id="11"/>
    </w:p>
    <w:p w14:paraId="0015CFA3" w14:textId="77777777" w:rsidR="00A26584" w:rsidRPr="00617D0C" w:rsidRDefault="00A26584" w:rsidP="00A26584">
      <w:pPr>
        <w:shd w:val="clear" w:color="auto" w:fill="FFFFFF"/>
        <w:spacing w:line="360" w:lineRule="auto"/>
        <w:contextualSpacing/>
        <w:outlineLvl w:val="1"/>
        <w:rPr>
          <w:rFonts w:ascii="Arial" w:hAnsi="Arial" w:cs="Arial"/>
          <w:b/>
          <w:bCs/>
          <w:lang w:eastAsia="en-ZA"/>
        </w:rPr>
      </w:pPr>
      <w:bookmarkStart w:id="12" w:name="_heading=h.yztl23kw5xhi" w:colFirst="0" w:colLast="0"/>
      <w:bookmarkEnd w:id="12"/>
      <w:r w:rsidRPr="00617D0C">
        <w:rPr>
          <w:rFonts w:ascii="Arial" w:hAnsi="Arial" w:cs="Arial"/>
          <w:b/>
          <w:bCs/>
          <w:lang w:eastAsia="en-ZA"/>
        </w:rPr>
        <w:t>Project Proposal</w:t>
      </w:r>
    </w:p>
    <w:p w14:paraId="5FCB4561" w14:textId="77777777" w:rsidR="00A26584" w:rsidRPr="00617D0C" w:rsidRDefault="00A26584" w:rsidP="00A26584">
      <w:pPr>
        <w:shd w:val="clear" w:color="auto" w:fill="FFFFFF"/>
        <w:spacing w:line="360" w:lineRule="auto"/>
        <w:contextualSpacing/>
        <w:rPr>
          <w:rFonts w:ascii="Arial" w:hAnsi="Arial" w:cs="Arial"/>
          <w:b/>
          <w:bCs/>
          <w:lang w:eastAsia="en-ZA"/>
        </w:rPr>
      </w:pPr>
      <w:r w:rsidRPr="00617D0C">
        <w:rPr>
          <w:rFonts w:ascii="Arial" w:hAnsi="Arial" w:cs="Arial"/>
          <w:b/>
          <w:bCs/>
          <w:lang w:eastAsia="en-ZA"/>
        </w:rPr>
        <w:t>1.    Title page</w:t>
      </w:r>
    </w:p>
    <w:p w14:paraId="14318EAD" w14:textId="77777777" w:rsidR="00A26584" w:rsidRPr="00617D0C" w:rsidRDefault="00A26584" w:rsidP="00A26584">
      <w:pPr>
        <w:pStyle w:val="ListParagraph"/>
        <w:numPr>
          <w:ilvl w:val="0"/>
          <w:numId w:val="36"/>
        </w:numPr>
        <w:shd w:val="clear" w:color="auto" w:fill="FFFFFF"/>
        <w:spacing w:line="360" w:lineRule="auto"/>
        <w:rPr>
          <w:rFonts w:ascii="Arial" w:hAnsi="Arial" w:cs="Arial"/>
          <w:lang w:eastAsia="en-ZA"/>
        </w:rPr>
      </w:pPr>
      <w:r w:rsidRPr="00617D0C">
        <w:rPr>
          <w:rFonts w:ascii="Arial" w:hAnsi="Arial" w:cs="Arial"/>
          <w:lang w:eastAsia="en-ZA"/>
        </w:rPr>
        <w:t>Project title and student numbers (Do not put your name or surname)</w:t>
      </w:r>
    </w:p>
    <w:p w14:paraId="4C3B2FBB" w14:textId="77777777" w:rsidR="00A26584" w:rsidRPr="00617D0C" w:rsidRDefault="00A26584" w:rsidP="00A26584">
      <w:pPr>
        <w:shd w:val="clear" w:color="auto" w:fill="FFFFFF"/>
        <w:spacing w:line="360" w:lineRule="auto"/>
        <w:contextualSpacing/>
        <w:rPr>
          <w:rFonts w:ascii="Arial" w:hAnsi="Arial" w:cs="Arial"/>
          <w:b/>
          <w:bCs/>
          <w:lang w:eastAsia="en-ZA"/>
        </w:rPr>
      </w:pPr>
      <w:r w:rsidRPr="00617D0C">
        <w:rPr>
          <w:rFonts w:ascii="Arial" w:hAnsi="Arial" w:cs="Arial"/>
          <w:b/>
          <w:bCs/>
          <w:lang w:eastAsia="en-ZA"/>
        </w:rPr>
        <w:t>2.    Table of Contents</w:t>
      </w:r>
    </w:p>
    <w:p w14:paraId="15A2EB35" w14:textId="77777777" w:rsidR="00A26584" w:rsidRPr="00617D0C" w:rsidRDefault="00A26584" w:rsidP="00A26584">
      <w:pPr>
        <w:shd w:val="clear" w:color="auto" w:fill="FFFFFF"/>
        <w:spacing w:line="360" w:lineRule="auto"/>
        <w:contextualSpacing/>
        <w:rPr>
          <w:rFonts w:ascii="Arial" w:hAnsi="Arial" w:cs="Arial"/>
          <w:b/>
          <w:bCs/>
          <w:lang w:eastAsia="en-ZA"/>
        </w:rPr>
      </w:pPr>
      <w:r w:rsidRPr="00617D0C">
        <w:rPr>
          <w:rFonts w:ascii="Arial" w:hAnsi="Arial" w:cs="Arial"/>
          <w:b/>
          <w:bCs/>
          <w:lang w:eastAsia="en-ZA"/>
        </w:rPr>
        <w:t>3.    Executive Summary</w:t>
      </w:r>
    </w:p>
    <w:p w14:paraId="262614AA" w14:textId="77777777" w:rsidR="00A26584" w:rsidRPr="00617D0C" w:rsidRDefault="00A26584" w:rsidP="00A26584">
      <w:pPr>
        <w:shd w:val="clear" w:color="auto" w:fill="FFFFFF"/>
        <w:spacing w:line="360" w:lineRule="auto"/>
        <w:contextualSpacing/>
        <w:jc w:val="both"/>
        <w:rPr>
          <w:rFonts w:ascii="Arial" w:hAnsi="Arial" w:cs="Arial"/>
          <w:b/>
          <w:bCs/>
          <w:lang w:eastAsia="en-ZA"/>
        </w:rPr>
      </w:pPr>
      <w:r w:rsidRPr="00617D0C">
        <w:rPr>
          <w:rFonts w:ascii="Arial" w:hAnsi="Arial" w:cs="Arial"/>
          <w:b/>
          <w:bCs/>
          <w:lang w:eastAsia="en-ZA"/>
        </w:rPr>
        <w:t>4.    Overview</w:t>
      </w:r>
    </w:p>
    <w:p w14:paraId="1DF39161" w14:textId="77777777" w:rsidR="00A26584" w:rsidRPr="00617D0C" w:rsidRDefault="00A26584" w:rsidP="00A26584">
      <w:pPr>
        <w:shd w:val="clear" w:color="auto" w:fill="FFFFFF"/>
        <w:spacing w:line="360" w:lineRule="auto"/>
        <w:contextualSpacing/>
        <w:rPr>
          <w:rFonts w:ascii="Arial" w:hAnsi="Arial" w:cs="Arial"/>
          <w:lang w:eastAsia="en-ZA"/>
        </w:rPr>
      </w:pPr>
      <w:r w:rsidRPr="00617D0C">
        <w:rPr>
          <w:rFonts w:ascii="Arial" w:hAnsi="Arial" w:cs="Arial"/>
          <w:lang w:eastAsia="en-ZA"/>
        </w:rPr>
        <w:t>a.        Purpose or objectives of this proposal</w:t>
      </w:r>
    </w:p>
    <w:p w14:paraId="241D04FD" w14:textId="77777777" w:rsidR="00A26584" w:rsidRPr="00617D0C" w:rsidRDefault="00A26584" w:rsidP="00A26584">
      <w:pPr>
        <w:shd w:val="clear" w:color="auto" w:fill="FFFFFF"/>
        <w:spacing w:line="360" w:lineRule="auto"/>
        <w:contextualSpacing/>
        <w:rPr>
          <w:rFonts w:ascii="Arial" w:hAnsi="Arial" w:cs="Arial"/>
          <w:lang w:eastAsia="en-ZA"/>
        </w:rPr>
      </w:pPr>
      <w:proofErr w:type="spellStart"/>
      <w:r w:rsidRPr="00617D0C">
        <w:rPr>
          <w:rFonts w:ascii="Arial" w:hAnsi="Arial" w:cs="Arial"/>
          <w:lang w:eastAsia="en-ZA"/>
        </w:rPr>
        <w:t>i</w:t>
      </w:r>
      <w:proofErr w:type="spellEnd"/>
      <w:r w:rsidRPr="00617D0C">
        <w:rPr>
          <w:rFonts w:ascii="Arial" w:hAnsi="Arial" w:cs="Arial"/>
          <w:lang w:eastAsia="en-ZA"/>
        </w:rPr>
        <w:t xml:space="preserve">.    </w:t>
      </w:r>
      <w:r w:rsidRPr="00617D0C">
        <w:rPr>
          <w:rFonts w:ascii="Arial" w:hAnsi="Arial" w:cs="Arial"/>
          <w:lang w:eastAsia="en-ZA"/>
        </w:rPr>
        <w:tab/>
        <w:t>Identify the problem to be solved or need to be filled.</w:t>
      </w:r>
    </w:p>
    <w:p w14:paraId="08553415" w14:textId="77777777" w:rsidR="00A26584" w:rsidRPr="00617D0C" w:rsidRDefault="00A26584" w:rsidP="00A26584">
      <w:pPr>
        <w:shd w:val="clear" w:color="auto" w:fill="FFFFFF"/>
        <w:spacing w:line="360" w:lineRule="auto"/>
        <w:contextualSpacing/>
        <w:rPr>
          <w:rFonts w:ascii="Arial" w:hAnsi="Arial" w:cs="Arial"/>
          <w:lang w:eastAsia="en-ZA"/>
        </w:rPr>
      </w:pPr>
      <w:r w:rsidRPr="00617D0C">
        <w:rPr>
          <w:rFonts w:ascii="Arial" w:hAnsi="Arial" w:cs="Arial"/>
          <w:lang w:eastAsia="en-ZA"/>
        </w:rPr>
        <w:t xml:space="preserve">ii.    </w:t>
      </w:r>
      <w:r w:rsidRPr="00617D0C">
        <w:rPr>
          <w:rFonts w:ascii="Arial" w:hAnsi="Arial" w:cs="Arial"/>
          <w:lang w:eastAsia="en-ZA"/>
        </w:rPr>
        <w:tab/>
        <w:t>What will be in scope and what is not going to be included.</w:t>
      </w:r>
    </w:p>
    <w:p w14:paraId="47BBB8C2" w14:textId="77777777" w:rsidR="00A26584" w:rsidRPr="00617D0C" w:rsidRDefault="00A26584" w:rsidP="00A26584">
      <w:pPr>
        <w:shd w:val="clear" w:color="auto" w:fill="FFFFFF"/>
        <w:spacing w:line="360" w:lineRule="auto"/>
        <w:contextualSpacing/>
        <w:jc w:val="both"/>
        <w:rPr>
          <w:rFonts w:ascii="Arial" w:hAnsi="Arial" w:cs="Arial"/>
          <w:lang w:eastAsia="en-ZA"/>
        </w:rPr>
      </w:pPr>
      <w:r w:rsidRPr="00617D0C">
        <w:rPr>
          <w:rFonts w:ascii="Arial" w:hAnsi="Arial" w:cs="Arial"/>
          <w:lang w:eastAsia="en-ZA"/>
        </w:rPr>
        <w:t xml:space="preserve">iii.    </w:t>
      </w:r>
      <w:r w:rsidRPr="00617D0C">
        <w:rPr>
          <w:rFonts w:ascii="Arial" w:hAnsi="Arial" w:cs="Arial"/>
          <w:lang w:eastAsia="en-ZA"/>
        </w:rPr>
        <w:tab/>
        <w:t xml:space="preserve">Explain how the project will be conducted. </w:t>
      </w:r>
    </w:p>
    <w:p w14:paraId="07ABCDFC" w14:textId="77777777" w:rsidR="00A26584" w:rsidRPr="00617D0C" w:rsidRDefault="00A26584" w:rsidP="00A26584">
      <w:pPr>
        <w:shd w:val="clear" w:color="auto" w:fill="FFFFFF"/>
        <w:spacing w:line="360" w:lineRule="auto"/>
        <w:contextualSpacing/>
        <w:jc w:val="both"/>
        <w:rPr>
          <w:rFonts w:ascii="Arial" w:hAnsi="Arial" w:cs="Arial"/>
          <w:lang w:eastAsia="en-ZA"/>
        </w:rPr>
      </w:pPr>
      <w:r w:rsidRPr="00617D0C">
        <w:rPr>
          <w:rFonts w:ascii="Arial" w:hAnsi="Arial" w:cs="Arial"/>
          <w:lang w:eastAsia="en-ZA"/>
        </w:rPr>
        <w:t>b.  </w:t>
      </w:r>
      <w:r w:rsidRPr="00617D0C">
        <w:rPr>
          <w:rFonts w:ascii="Arial" w:hAnsi="Arial" w:cs="Arial"/>
          <w:lang w:eastAsia="en-ZA"/>
        </w:rPr>
        <w:tab/>
        <w:t xml:space="preserve">Describe the appropriate ways to measure the success of the project and explain why </w:t>
      </w:r>
      <w:r w:rsidRPr="00617D0C">
        <w:rPr>
          <w:rFonts w:ascii="Arial" w:hAnsi="Arial" w:cs="Arial"/>
          <w:lang w:eastAsia="en-ZA"/>
        </w:rPr>
        <w:tab/>
        <w:t>your suggested measures are appropriate over alternative measures.</w:t>
      </w:r>
    </w:p>
    <w:p w14:paraId="6509F86A" w14:textId="77777777" w:rsidR="00A26584" w:rsidRPr="00617D0C" w:rsidRDefault="00A26584" w:rsidP="00A26584">
      <w:pPr>
        <w:jc w:val="both"/>
        <w:rPr>
          <w:rFonts w:ascii="Arial" w:hAnsi="Arial" w:cs="Arial"/>
        </w:rPr>
      </w:pPr>
      <w:r w:rsidRPr="00617D0C">
        <w:rPr>
          <w:rFonts w:ascii="Arial" w:hAnsi="Arial" w:cs="Arial"/>
        </w:rPr>
        <w:tab/>
        <w:t xml:space="preserve">The report must demonstrate the project manager actions and how you will balance </w:t>
      </w:r>
      <w:r w:rsidRPr="00617D0C">
        <w:rPr>
          <w:rFonts w:ascii="Arial" w:hAnsi="Arial" w:cs="Arial"/>
        </w:rPr>
        <w:tab/>
        <w:t>responsibility, authority and accountability within your team.</w:t>
      </w:r>
    </w:p>
    <w:p w14:paraId="4A8BD95E" w14:textId="77777777" w:rsidR="00A26584" w:rsidRPr="00617D0C" w:rsidRDefault="00A26584" w:rsidP="00A26584">
      <w:pPr>
        <w:shd w:val="clear" w:color="auto" w:fill="FFFFFF"/>
        <w:spacing w:line="360" w:lineRule="auto"/>
        <w:contextualSpacing/>
        <w:jc w:val="both"/>
        <w:rPr>
          <w:rFonts w:ascii="Arial" w:hAnsi="Arial" w:cs="Arial"/>
          <w:lang w:eastAsia="en-ZA"/>
        </w:rPr>
      </w:pPr>
    </w:p>
    <w:p w14:paraId="721EC356" w14:textId="77777777" w:rsidR="00A26584" w:rsidRPr="00617D0C" w:rsidRDefault="00A26584" w:rsidP="00A26584">
      <w:pPr>
        <w:rPr>
          <w:rFonts w:ascii="Arial" w:hAnsi="Arial" w:cs="Arial"/>
          <w:b/>
          <w:bCs/>
          <w:lang w:eastAsia="en-ZA"/>
        </w:rPr>
      </w:pPr>
      <w:r w:rsidRPr="00617D0C">
        <w:rPr>
          <w:rFonts w:ascii="Arial" w:hAnsi="Arial" w:cs="Arial"/>
          <w:b/>
          <w:bCs/>
          <w:lang w:eastAsia="en-ZA"/>
        </w:rPr>
        <w:t>5.</w:t>
      </w:r>
      <w:r w:rsidRPr="00617D0C">
        <w:rPr>
          <w:rFonts w:ascii="Arial" w:hAnsi="Arial" w:cs="Arial"/>
          <w:b/>
          <w:bCs/>
          <w:lang w:eastAsia="en-ZA"/>
        </w:rPr>
        <w:tab/>
        <w:t>Project Approach</w:t>
      </w:r>
    </w:p>
    <w:p w14:paraId="2138B26E" w14:textId="77777777" w:rsidR="00A26584" w:rsidRPr="00617D0C" w:rsidRDefault="00A26584" w:rsidP="00A26584">
      <w:pPr>
        <w:shd w:val="clear" w:color="auto" w:fill="FFFFFF"/>
        <w:spacing w:line="360" w:lineRule="auto"/>
        <w:ind w:left="720" w:hanging="720"/>
        <w:contextualSpacing/>
        <w:rPr>
          <w:rFonts w:ascii="Arial" w:hAnsi="Arial" w:cs="Arial"/>
          <w:lang w:eastAsia="en-ZA"/>
        </w:rPr>
      </w:pPr>
      <w:proofErr w:type="spellStart"/>
      <w:r w:rsidRPr="00617D0C">
        <w:rPr>
          <w:rFonts w:ascii="Arial" w:hAnsi="Arial" w:cs="Arial"/>
          <w:lang w:eastAsia="en-ZA"/>
        </w:rPr>
        <w:t>i</w:t>
      </w:r>
      <w:proofErr w:type="spellEnd"/>
      <w:r w:rsidRPr="00617D0C">
        <w:rPr>
          <w:rFonts w:ascii="Arial" w:hAnsi="Arial" w:cs="Arial"/>
          <w:lang w:eastAsia="en-ZA"/>
        </w:rPr>
        <w:t>.</w:t>
      </w:r>
      <w:r w:rsidRPr="00617D0C">
        <w:rPr>
          <w:rFonts w:ascii="Arial" w:hAnsi="Arial" w:cs="Arial"/>
          <w:lang w:eastAsia="en-ZA"/>
        </w:rPr>
        <w:tab/>
        <w:t>Methodology: Describe the approach and methodology that will be used to execute the project, including any frameworks or methodologies employed (e.g., Agile, Waterfall).</w:t>
      </w:r>
    </w:p>
    <w:p w14:paraId="1721E6ED" w14:textId="77777777" w:rsidR="00A26584" w:rsidRPr="00617D0C" w:rsidRDefault="00A26584" w:rsidP="00A26584">
      <w:pPr>
        <w:spacing w:line="360" w:lineRule="auto"/>
        <w:jc w:val="both"/>
        <w:rPr>
          <w:rFonts w:ascii="Arial" w:hAnsi="Arial" w:cs="Arial"/>
        </w:rPr>
      </w:pPr>
      <w:r w:rsidRPr="00617D0C">
        <w:rPr>
          <w:rFonts w:ascii="Arial" w:hAnsi="Arial" w:cs="Arial"/>
          <w:lang w:eastAsia="en-ZA"/>
        </w:rPr>
        <w:t>ii.</w:t>
      </w:r>
      <w:r w:rsidRPr="00617D0C">
        <w:rPr>
          <w:rFonts w:ascii="Arial" w:hAnsi="Arial" w:cs="Arial"/>
          <w:lang w:eastAsia="en-ZA"/>
        </w:rPr>
        <w:tab/>
        <w:t xml:space="preserve">Project Management Plan: Provide an overview of how the project will be managed. </w:t>
      </w:r>
      <w:r w:rsidRPr="00617D0C">
        <w:rPr>
          <w:rFonts w:ascii="Arial" w:hAnsi="Arial" w:cs="Arial"/>
          <w:lang w:eastAsia="en-ZA"/>
        </w:rPr>
        <w:tab/>
        <w:t>You will also need to discuss roles and responsibilities, quality assurance processes.</w:t>
      </w:r>
      <w:r w:rsidRPr="00617D0C">
        <w:rPr>
          <w:rFonts w:ascii="Arial" w:hAnsi="Arial" w:cs="Arial"/>
          <w:sz w:val="22"/>
          <w:szCs w:val="22"/>
          <w:lang w:eastAsia="en-ZA"/>
        </w:rPr>
        <w:t xml:space="preserve"> </w:t>
      </w:r>
      <w:r w:rsidRPr="00617D0C">
        <w:rPr>
          <w:rFonts w:ascii="Arial" w:hAnsi="Arial" w:cs="Arial"/>
          <w:lang w:eastAsia="en-ZA"/>
        </w:rPr>
        <w:lastRenderedPageBreak/>
        <w:tab/>
      </w:r>
      <w:r w:rsidRPr="00617D0C">
        <w:rPr>
          <w:rFonts w:ascii="Arial" w:hAnsi="Arial" w:cs="Arial"/>
          <w:sz w:val="22"/>
          <w:szCs w:val="22"/>
          <w:lang w:eastAsia="en-ZA"/>
        </w:rPr>
        <w:t xml:space="preserve">The report must demonstrate the project manager actions and how you will balance </w:t>
      </w:r>
      <w:r w:rsidRPr="00617D0C">
        <w:rPr>
          <w:rFonts w:ascii="Arial" w:hAnsi="Arial" w:cs="Arial"/>
          <w:lang w:eastAsia="en-ZA"/>
        </w:rPr>
        <w:tab/>
      </w:r>
      <w:r w:rsidRPr="00617D0C">
        <w:rPr>
          <w:rFonts w:ascii="Arial" w:hAnsi="Arial" w:cs="Arial"/>
          <w:sz w:val="22"/>
          <w:szCs w:val="22"/>
          <w:lang w:eastAsia="en-ZA"/>
        </w:rPr>
        <w:t xml:space="preserve">responsibility, </w:t>
      </w:r>
      <w:r w:rsidRPr="00617D0C">
        <w:rPr>
          <w:rFonts w:ascii="Arial" w:hAnsi="Arial" w:cs="Arial"/>
          <w:lang w:eastAsia="en-ZA"/>
        </w:rPr>
        <w:tab/>
      </w:r>
      <w:proofErr w:type="gramStart"/>
      <w:r w:rsidRPr="00617D0C">
        <w:rPr>
          <w:rFonts w:ascii="Arial" w:hAnsi="Arial" w:cs="Arial"/>
          <w:sz w:val="22"/>
          <w:szCs w:val="22"/>
          <w:lang w:eastAsia="en-ZA"/>
        </w:rPr>
        <w:t>authority</w:t>
      </w:r>
      <w:proofErr w:type="gramEnd"/>
      <w:r w:rsidRPr="00617D0C">
        <w:rPr>
          <w:rFonts w:ascii="Arial" w:hAnsi="Arial" w:cs="Arial"/>
          <w:sz w:val="22"/>
          <w:szCs w:val="22"/>
          <w:lang w:eastAsia="en-ZA"/>
        </w:rPr>
        <w:t xml:space="preserve"> and accountability within your team.</w:t>
      </w:r>
    </w:p>
    <w:p w14:paraId="0AA4D816" w14:textId="77777777" w:rsidR="00A26584" w:rsidRPr="00617D0C" w:rsidRDefault="00A26584" w:rsidP="00A26584">
      <w:pPr>
        <w:shd w:val="clear" w:color="auto" w:fill="FFFFFF"/>
        <w:spacing w:line="360" w:lineRule="auto"/>
        <w:contextualSpacing/>
        <w:jc w:val="both"/>
        <w:rPr>
          <w:rFonts w:ascii="Arial" w:hAnsi="Arial" w:cs="Arial"/>
          <w:lang w:eastAsia="en-ZA"/>
        </w:rPr>
      </w:pPr>
      <w:r w:rsidRPr="00617D0C">
        <w:rPr>
          <w:rFonts w:ascii="Arial" w:hAnsi="Arial" w:cs="Arial"/>
          <w:lang w:eastAsia="en-ZA"/>
        </w:rPr>
        <w:t>5.  </w:t>
      </w:r>
      <w:bookmarkStart w:id="13" w:name="_Hlk158024857"/>
      <w:r w:rsidRPr="00617D0C">
        <w:rPr>
          <w:rFonts w:ascii="Arial" w:hAnsi="Arial" w:cs="Arial"/>
          <w:b/>
          <w:bCs/>
          <w:lang w:eastAsia="en-ZA"/>
        </w:rPr>
        <w:t>Project Timeline and Milestones</w:t>
      </w:r>
      <w:r w:rsidRPr="00617D0C">
        <w:rPr>
          <w:rFonts w:ascii="Arial" w:hAnsi="Arial" w:cs="Arial"/>
          <w:lang w:eastAsia="en-ZA"/>
        </w:rPr>
        <w:t xml:space="preserve">  </w:t>
      </w:r>
    </w:p>
    <w:bookmarkEnd w:id="13"/>
    <w:p w14:paraId="71026A21" w14:textId="77777777" w:rsidR="00A26584" w:rsidRPr="00617D0C" w:rsidRDefault="00A26584" w:rsidP="00A26584">
      <w:pPr>
        <w:shd w:val="clear" w:color="auto" w:fill="FFFFFF"/>
        <w:spacing w:line="360" w:lineRule="auto"/>
        <w:contextualSpacing/>
        <w:jc w:val="both"/>
        <w:rPr>
          <w:rFonts w:ascii="Arial" w:hAnsi="Arial" w:cs="Arial"/>
          <w:lang w:eastAsia="en-ZA"/>
        </w:rPr>
      </w:pPr>
      <w:r w:rsidRPr="00617D0C">
        <w:rPr>
          <w:rFonts w:ascii="Arial" w:hAnsi="Arial" w:cs="Arial"/>
          <w:lang w:eastAsia="en-ZA"/>
        </w:rPr>
        <w:tab/>
        <w:t xml:space="preserve">Gantt Chart or Timeline: Present a visual representation of the project schedule, </w:t>
      </w:r>
      <w:r w:rsidRPr="00617D0C">
        <w:rPr>
          <w:rFonts w:ascii="Arial" w:hAnsi="Arial" w:cs="Arial"/>
          <w:lang w:eastAsia="en-ZA"/>
        </w:rPr>
        <w:tab/>
        <w:t>including major milestones and key deliverables.</w:t>
      </w:r>
    </w:p>
    <w:p w14:paraId="04AE5F4A" w14:textId="77777777" w:rsidR="00A26584" w:rsidRPr="00617D0C" w:rsidRDefault="00A26584" w:rsidP="00A26584">
      <w:pPr>
        <w:shd w:val="clear" w:color="auto" w:fill="FFFFFF"/>
        <w:spacing w:line="360" w:lineRule="auto"/>
        <w:contextualSpacing/>
        <w:jc w:val="both"/>
        <w:rPr>
          <w:rFonts w:ascii="Arial" w:hAnsi="Arial" w:cs="Arial"/>
          <w:lang w:eastAsia="en-ZA"/>
        </w:rPr>
      </w:pPr>
      <w:r w:rsidRPr="00617D0C">
        <w:rPr>
          <w:rFonts w:ascii="Arial" w:hAnsi="Arial" w:cs="Arial"/>
          <w:lang w:eastAsia="en-ZA"/>
        </w:rPr>
        <w:t>6.</w:t>
      </w:r>
      <w:r w:rsidRPr="00617D0C">
        <w:rPr>
          <w:rFonts w:ascii="Arial" w:hAnsi="Arial" w:cs="Arial"/>
          <w:lang w:eastAsia="en-ZA"/>
        </w:rPr>
        <w:tab/>
      </w:r>
      <w:r w:rsidRPr="00617D0C">
        <w:rPr>
          <w:rFonts w:ascii="Arial" w:hAnsi="Arial" w:cs="Arial"/>
          <w:b/>
          <w:bCs/>
          <w:lang w:eastAsia="en-ZA"/>
        </w:rPr>
        <w:t>Resource Allocation</w:t>
      </w:r>
    </w:p>
    <w:p w14:paraId="308A518E" w14:textId="77777777" w:rsidR="00A26584" w:rsidRPr="00617D0C" w:rsidRDefault="00A26584" w:rsidP="00617D0C">
      <w:pPr>
        <w:pStyle w:val="ListParagraph"/>
        <w:numPr>
          <w:ilvl w:val="0"/>
          <w:numId w:val="35"/>
        </w:numPr>
        <w:shd w:val="clear" w:color="auto" w:fill="FFFFFF"/>
        <w:spacing w:line="360" w:lineRule="auto"/>
        <w:ind w:left="709" w:hanging="709"/>
        <w:rPr>
          <w:rFonts w:ascii="Arial" w:hAnsi="Arial" w:cs="Arial"/>
        </w:rPr>
      </w:pPr>
      <w:r w:rsidRPr="00617D0C">
        <w:rPr>
          <w:rFonts w:ascii="Arial" w:hAnsi="Arial" w:cs="Arial"/>
        </w:rPr>
        <w:t>Human Resources: Specify the roles and responsibilities of team members, as well as any external resources or expertise required.</w:t>
      </w:r>
    </w:p>
    <w:p w14:paraId="45678CDA" w14:textId="77777777" w:rsidR="00A26584" w:rsidRPr="00617D0C" w:rsidRDefault="00A26584" w:rsidP="00A26584">
      <w:pPr>
        <w:shd w:val="clear" w:color="auto" w:fill="FFFFFF"/>
        <w:spacing w:line="360" w:lineRule="auto"/>
        <w:ind w:left="360" w:hanging="360"/>
        <w:contextualSpacing/>
        <w:jc w:val="both"/>
        <w:rPr>
          <w:rFonts w:ascii="Arial" w:hAnsi="Arial" w:cs="Arial"/>
          <w:lang w:eastAsia="en-ZA"/>
        </w:rPr>
      </w:pPr>
      <w:r w:rsidRPr="00617D0C">
        <w:rPr>
          <w:rFonts w:ascii="Arial" w:hAnsi="Arial" w:cs="Arial"/>
          <w:lang w:eastAsia="en-ZA"/>
        </w:rPr>
        <w:t>ii.</w:t>
      </w:r>
      <w:r w:rsidRPr="00617D0C">
        <w:rPr>
          <w:rFonts w:ascii="Arial" w:hAnsi="Arial" w:cs="Arial"/>
          <w:lang w:eastAsia="en-ZA"/>
        </w:rPr>
        <w:tab/>
      </w:r>
      <w:r w:rsidRPr="00617D0C">
        <w:rPr>
          <w:rFonts w:ascii="Arial" w:hAnsi="Arial" w:cs="Arial"/>
          <w:lang w:eastAsia="en-ZA"/>
        </w:rPr>
        <w:tab/>
        <w:t xml:space="preserve">Budget: Outline the budget allocation for the project, including costs associated with </w:t>
      </w:r>
      <w:r w:rsidRPr="00617D0C">
        <w:rPr>
          <w:rFonts w:ascii="Arial" w:hAnsi="Arial" w:cs="Arial"/>
          <w:lang w:eastAsia="en-ZA"/>
        </w:rPr>
        <w:tab/>
        <w:t xml:space="preserve">personnel, materials, equipment, and any other relevant expenses. Use a software </w:t>
      </w:r>
      <w:r w:rsidRPr="00617D0C">
        <w:rPr>
          <w:rFonts w:ascii="Arial" w:hAnsi="Arial" w:cs="Arial"/>
          <w:lang w:eastAsia="en-ZA"/>
        </w:rPr>
        <w:tab/>
        <w:t>estimation technique of your choice with proper justification.</w:t>
      </w:r>
    </w:p>
    <w:p w14:paraId="30935FFD" w14:textId="77777777" w:rsidR="00A26584" w:rsidRPr="00617D0C" w:rsidRDefault="00A26584" w:rsidP="00A26584">
      <w:pPr>
        <w:shd w:val="clear" w:color="auto" w:fill="FFFFFF"/>
        <w:spacing w:line="360" w:lineRule="auto"/>
        <w:contextualSpacing/>
        <w:rPr>
          <w:rFonts w:ascii="Arial" w:hAnsi="Arial" w:cs="Arial"/>
          <w:lang w:eastAsia="en-ZA"/>
        </w:rPr>
      </w:pPr>
      <w:proofErr w:type="spellStart"/>
      <w:r w:rsidRPr="00617D0C">
        <w:rPr>
          <w:rFonts w:ascii="Arial" w:hAnsi="Arial" w:cs="Arial"/>
          <w:lang w:eastAsia="en-ZA"/>
        </w:rPr>
        <w:t>i</w:t>
      </w:r>
      <w:proofErr w:type="spellEnd"/>
      <w:r w:rsidRPr="00617D0C">
        <w:rPr>
          <w:rFonts w:ascii="Arial" w:hAnsi="Arial" w:cs="Arial"/>
          <w:lang w:eastAsia="en-ZA"/>
        </w:rPr>
        <w:t xml:space="preserve">.    </w:t>
      </w:r>
      <w:r w:rsidRPr="00617D0C">
        <w:rPr>
          <w:rFonts w:ascii="Arial" w:hAnsi="Arial" w:cs="Arial"/>
          <w:lang w:eastAsia="en-ZA"/>
        </w:rPr>
        <w:tab/>
        <w:t xml:space="preserve">To provide context, briefly explain, why your organisation/team is interested in this </w:t>
      </w:r>
      <w:r w:rsidRPr="00617D0C">
        <w:rPr>
          <w:rFonts w:ascii="Arial" w:hAnsi="Arial" w:cs="Arial"/>
          <w:lang w:eastAsia="en-ZA"/>
        </w:rPr>
        <w:tab/>
        <w:t>project and how the proposed project will align to your organisational objectives</w:t>
      </w:r>
    </w:p>
    <w:p w14:paraId="20D629C1" w14:textId="77777777" w:rsidR="00A26584" w:rsidRPr="00617D0C" w:rsidRDefault="00A26584" w:rsidP="00A26584">
      <w:pPr>
        <w:shd w:val="clear" w:color="auto" w:fill="FFFFFF"/>
        <w:spacing w:line="360" w:lineRule="auto"/>
        <w:contextualSpacing/>
        <w:rPr>
          <w:rFonts w:ascii="Arial" w:hAnsi="Arial" w:cs="Arial"/>
          <w:lang w:eastAsia="en-ZA"/>
        </w:rPr>
      </w:pPr>
      <w:r w:rsidRPr="00617D0C">
        <w:rPr>
          <w:rFonts w:ascii="Arial" w:hAnsi="Arial" w:cs="Arial"/>
          <w:lang w:eastAsia="en-ZA"/>
        </w:rPr>
        <w:t xml:space="preserve">ii.   </w:t>
      </w:r>
      <w:r w:rsidRPr="00617D0C">
        <w:rPr>
          <w:rFonts w:ascii="Arial" w:hAnsi="Arial" w:cs="Arial"/>
          <w:lang w:eastAsia="en-ZA"/>
        </w:rPr>
        <w:tab/>
        <w:t xml:space="preserve">Provide the key technical skills that your organisation/team will require to give a </w:t>
      </w:r>
      <w:r w:rsidRPr="00617D0C">
        <w:rPr>
          <w:rFonts w:ascii="Arial" w:hAnsi="Arial" w:cs="Arial"/>
          <w:lang w:eastAsia="en-ZA"/>
        </w:rPr>
        <w:tab/>
        <w:t xml:space="preserve">reader of </w:t>
      </w:r>
      <w:r w:rsidRPr="00617D0C">
        <w:rPr>
          <w:rFonts w:ascii="Arial" w:hAnsi="Arial" w:cs="Arial"/>
          <w:lang w:eastAsia="en-ZA"/>
        </w:rPr>
        <w:tab/>
        <w:t>your proposal a balanced understanding.</w:t>
      </w:r>
    </w:p>
    <w:p w14:paraId="530C9778" w14:textId="77777777" w:rsidR="00A26584" w:rsidRPr="00617D0C" w:rsidRDefault="00A26584" w:rsidP="00A26584">
      <w:pPr>
        <w:shd w:val="clear" w:color="auto" w:fill="FFFFFF"/>
        <w:spacing w:line="360" w:lineRule="auto"/>
        <w:contextualSpacing/>
        <w:jc w:val="both"/>
        <w:rPr>
          <w:rFonts w:ascii="Arial" w:hAnsi="Arial" w:cs="Arial"/>
          <w:lang w:eastAsia="en-ZA"/>
        </w:rPr>
      </w:pPr>
      <w:r w:rsidRPr="00617D0C">
        <w:rPr>
          <w:rFonts w:ascii="Arial" w:hAnsi="Arial" w:cs="Arial"/>
          <w:lang w:eastAsia="en-ZA"/>
        </w:rPr>
        <w:t>b.  </w:t>
      </w:r>
      <w:r w:rsidRPr="00617D0C">
        <w:rPr>
          <w:rFonts w:ascii="Arial" w:hAnsi="Arial" w:cs="Arial"/>
          <w:lang w:eastAsia="en-ZA"/>
        </w:rPr>
        <w:tab/>
        <w:t xml:space="preserve">Identify the expected benefits and dis-benefits, ensuring they are informed by the </w:t>
      </w:r>
      <w:r w:rsidRPr="00617D0C">
        <w:rPr>
          <w:rFonts w:ascii="Arial" w:hAnsi="Arial" w:cs="Arial"/>
          <w:lang w:eastAsia="en-ZA"/>
        </w:rPr>
        <w:tab/>
        <w:t xml:space="preserve">strategic context (social responsibility context you have explained above).This </w:t>
      </w:r>
      <w:r w:rsidRPr="00617D0C">
        <w:rPr>
          <w:rFonts w:ascii="Arial" w:hAnsi="Arial" w:cs="Arial"/>
          <w:lang w:eastAsia="en-ZA"/>
        </w:rPr>
        <w:tab/>
        <w:t>paragraph is an opportunity to sell the value of your project to decision makers.</w:t>
      </w:r>
    </w:p>
    <w:p w14:paraId="03994FF7" w14:textId="77777777" w:rsidR="00A26584" w:rsidRPr="00617D0C" w:rsidRDefault="00A26584" w:rsidP="00A26584">
      <w:pPr>
        <w:shd w:val="clear" w:color="auto" w:fill="FFFFFF"/>
        <w:spacing w:line="360" w:lineRule="auto"/>
        <w:contextualSpacing/>
        <w:rPr>
          <w:rFonts w:ascii="Arial" w:hAnsi="Arial" w:cs="Arial"/>
          <w:lang w:eastAsia="en-ZA"/>
        </w:rPr>
      </w:pPr>
    </w:p>
    <w:p w14:paraId="2B9D7539" w14:textId="76B854ED" w:rsidR="00A26584" w:rsidRPr="00617D0C" w:rsidRDefault="00617D0C" w:rsidP="00A26584">
      <w:pPr>
        <w:shd w:val="clear" w:color="auto" w:fill="FFFFFF"/>
        <w:spacing w:line="360" w:lineRule="auto"/>
        <w:contextualSpacing/>
        <w:rPr>
          <w:rFonts w:ascii="Arial" w:hAnsi="Arial" w:cs="Arial"/>
          <w:lang w:eastAsia="en-ZA"/>
        </w:rPr>
      </w:pPr>
      <w:r>
        <w:rPr>
          <w:rFonts w:ascii="Arial" w:hAnsi="Arial" w:cs="Arial"/>
          <w:lang w:eastAsia="en-ZA"/>
        </w:rPr>
        <w:t>6</w:t>
      </w:r>
      <w:r w:rsidR="00A26584" w:rsidRPr="00617D0C">
        <w:rPr>
          <w:rFonts w:ascii="Arial" w:hAnsi="Arial" w:cs="Arial"/>
          <w:lang w:eastAsia="en-ZA"/>
        </w:rPr>
        <w:t>.</w:t>
      </w:r>
      <w:r w:rsidR="00A26584" w:rsidRPr="00617D0C">
        <w:rPr>
          <w:rFonts w:ascii="Arial" w:hAnsi="Arial" w:cs="Arial"/>
          <w:lang w:eastAsia="en-ZA"/>
        </w:rPr>
        <w:tab/>
        <w:t>Project Management Approaches</w:t>
      </w:r>
    </w:p>
    <w:p w14:paraId="52A6D1EA" w14:textId="77777777" w:rsidR="00A26584" w:rsidRPr="00617D0C" w:rsidRDefault="00A26584" w:rsidP="00A26584">
      <w:pPr>
        <w:pStyle w:val="ListParagraph"/>
        <w:numPr>
          <w:ilvl w:val="0"/>
          <w:numId w:val="32"/>
        </w:numPr>
        <w:shd w:val="clear" w:color="auto" w:fill="FFFFFF"/>
        <w:spacing w:line="360" w:lineRule="auto"/>
        <w:jc w:val="left"/>
        <w:rPr>
          <w:rFonts w:ascii="Arial" w:hAnsi="Arial" w:cs="Arial"/>
        </w:rPr>
      </w:pPr>
      <w:bookmarkStart w:id="14" w:name="_Hlk158025285"/>
      <w:r w:rsidRPr="00617D0C">
        <w:rPr>
          <w:rFonts w:ascii="Arial" w:hAnsi="Arial" w:cs="Arial"/>
        </w:rPr>
        <w:t>Team Structure and roles</w:t>
      </w:r>
    </w:p>
    <w:p w14:paraId="64CFDF6A" w14:textId="77777777" w:rsidR="00A26584" w:rsidRPr="00617D0C" w:rsidRDefault="00A26584" w:rsidP="00A26584">
      <w:pPr>
        <w:pStyle w:val="ListParagraph"/>
        <w:numPr>
          <w:ilvl w:val="0"/>
          <w:numId w:val="32"/>
        </w:numPr>
        <w:shd w:val="clear" w:color="auto" w:fill="FFFFFF"/>
        <w:spacing w:line="360" w:lineRule="auto"/>
        <w:jc w:val="left"/>
        <w:rPr>
          <w:rFonts w:ascii="Arial" w:eastAsia="Times New Roman" w:hAnsi="Arial" w:cs="Arial"/>
          <w:lang w:eastAsia="en-ZA"/>
        </w:rPr>
      </w:pPr>
      <w:r w:rsidRPr="00617D0C">
        <w:rPr>
          <w:rFonts w:ascii="Arial" w:hAnsi="Arial" w:cs="Arial"/>
        </w:rPr>
        <w:t>Conflict Resolution Strategies</w:t>
      </w:r>
    </w:p>
    <w:bookmarkEnd w:id="14"/>
    <w:p w14:paraId="15BAC472" w14:textId="189EECF4" w:rsidR="00A26584" w:rsidRPr="00617D0C" w:rsidRDefault="00617D0C" w:rsidP="00A26584">
      <w:pPr>
        <w:shd w:val="clear" w:color="auto" w:fill="FFFFFF"/>
        <w:spacing w:line="360" w:lineRule="auto"/>
        <w:contextualSpacing/>
        <w:rPr>
          <w:rFonts w:ascii="Arial" w:hAnsi="Arial" w:cs="Arial"/>
          <w:lang w:eastAsia="en-ZA"/>
        </w:rPr>
      </w:pPr>
      <w:r>
        <w:rPr>
          <w:rFonts w:ascii="Arial" w:hAnsi="Arial" w:cs="Arial"/>
          <w:lang w:eastAsia="en-ZA"/>
        </w:rPr>
        <w:t>7</w:t>
      </w:r>
      <w:r w:rsidR="00A26584" w:rsidRPr="00617D0C">
        <w:rPr>
          <w:rFonts w:ascii="Arial" w:hAnsi="Arial" w:cs="Arial"/>
          <w:lang w:eastAsia="en-ZA"/>
        </w:rPr>
        <w:t xml:space="preserve">.    </w:t>
      </w:r>
      <w:r w:rsidR="00A26584" w:rsidRPr="00617D0C">
        <w:rPr>
          <w:rFonts w:ascii="Arial" w:hAnsi="Arial" w:cs="Arial"/>
          <w:lang w:eastAsia="en-ZA"/>
        </w:rPr>
        <w:tab/>
        <w:t>Risk Management Plan</w:t>
      </w:r>
    </w:p>
    <w:p w14:paraId="390F0236" w14:textId="77777777" w:rsidR="00A26584" w:rsidRPr="00617D0C" w:rsidRDefault="00A26584" w:rsidP="00A26584">
      <w:pPr>
        <w:shd w:val="clear" w:color="auto" w:fill="FFFFFF"/>
        <w:spacing w:line="360" w:lineRule="auto"/>
        <w:contextualSpacing/>
        <w:rPr>
          <w:rFonts w:ascii="Arial" w:hAnsi="Arial" w:cs="Arial"/>
          <w:lang w:eastAsia="en-ZA"/>
        </w:rPr>
      </w:pPr>
      <w:r w:rsidRPr="00617D0C">
        <w:rPr>
          <w:rFonts w:ascii="Arial" w:hAnsi="Arial" w:cs="Arial"/>
          <w:lang w:eastAsia="en-ZA"/>
        </w:rPr>
        <w:t>a.        Identify five (5) risks and quantify their potential likelihood and severity.</w:t>
      </w:r>
    </w:p>
    <w:p w14:paraId="0FD49F52" w14:textId="77777777" w:rsidR="00A26584" w:rsidRPr="00617D0C" w:rsidRDefault="00A26584" w:rsidP="00A26584">
      <w:pPr>
        <w:shd w:val="clear" w:color="auto" w:fill="FFFFFF"/>
        <w:spacing w:line="360" w:lineRule="auto"/>
        <w:contextualSpacing/>
        <w:rPr>
          <w:rFonts w:ascii="Arial" w:hAnsi="Arial" w:cs="Arial"/>
          <w:lang w:eastAsia="en-ZA"/>
        </w:rPr>
      </w:pPr>
      <w:r w:rsidRPr="00617D0C">
        <w:rPr>
          <w:rFonts w:ascii="Arial" w:hAnsi="Arial" w:cs="Arial"/>
          <w:lang w:eastAsia="en-ZA"/>
        </w:rPr>
        <w:t>b.        Indicate how each of the above-mentioned risks will be managed</w:t>
      </w:r>
    </w:p>
    <w:p w14:paraId="6AF0CE20" w14:textId="7092AC9B" w:rsidR="00A26584" w:rsidRPr="00617D0C" w:rsidRDefault="00A26584" w:rsidP="00A26584">
      <w:pPr>
        <w:shd w:val="clear" w:color="auto" w:fill="FFFFFF"/>
        <w:spacing w:line="360" w:lineRule="auto"/>
        <w:contextualSpacing/>
        <w:rPr>
          <w:rFonts w:ascii="Arial" w:hAnsi="Arial" w:cs="Arial"/>
          <w:lang w:eastAsia="en-ZA"/>
        </w:rPr>
      </w:pPr>
      <w:r w:rsidRPr="00617D0C">
        <w:rPr>
          <w:rFonts w:ascii="Arial" w:hAnsi="Arial" w:cs="Arial"/>
          <w:lang w:eastAsia="en-ZA"/>
        </w:rPr>
        <w:t xml:space="preserve">8.  </w:t>
      </w:r>
      <w:r w:rsidRPr="00617D0C">
        <w:rPr>
          <w:rFonts w:ascii="Arial" w:hAnsi="Arial" w:cs="Arial"/>
          <w:lang w:eastAsia="en-ZA"/>
        </w:rPr>
        <w:tab/>
        <w:t>Communication Plan</w:t>
      </w:r>
    </w:p>
    <w:p w14:paraId="33208A73" w14:textId="71766E64" w:rsidR="00A26584" w:rsidRPr="00617D0C" w:rsidRDefault="00A26584" w:rsidP="00A26584">
      <w:pPr>
        <w:shd w:val="clear" w:color="auto" w:fill="FFFFFF"/>
        <w:spacing w:line="360" w:lineRule="auto"/>
        <w:contextualSpacing/>
        <w:rPr>
          <w:rFonts w:ascii="Arial" w:hAnsi="Arial" w:cs="Arial"/>
          <w:lang w:eastAsia="en-ZA"/>
        </w:rPr>
      </w:pPr>
      <w:r w:rsidRPr="00617D0C">
        <w:rPr>
          <w:rFonts w:ascii="Arial" w:hAnsi="Arial" w:cs="Arial"/>
          <w:lang w:eastAsia="en-ZA"/>
        </w:rPr>
        <w:t>9.</w:t>
      </w:r>
      <w:r w:rsidRPr="00617D0C">
        <w:rPr>
          <w:rFonts w:ascii="Arial" w:hAnsi="Arial" w:cs="Arial"/>
          <w:lang w:eastAsia="en-ZA"/>
        </w:rPr>
        <w:tab/>
        <w:t>Conclusion</w:t>
      </w:r>
    </w:p>
    <w:p w14:paraId="026C3C1E" w14:textId="1501A83F" w:rsidR="00A26584" w:rsidRPr="00617D0C" w:rsidRDefault="00A26584" w:rsidP="00A26584">
      <w:pPr>
        <w:shd w:val="clear" w:color="auto" w:fill="FFFFFF"/>
        <w:spacing w:line="360" w:lineRule="auto"/>
        <w:contextualSpacing/>
        <w:rPr>
          <w:rFonts w:ascii="Arial" w:hAnsi="Arial" w:cs="Arial"/>
          <w:lang w:eastAsia="en-ZA"/>
        </w:rPr>
      </w:pPr>
      <w:r w:rsidRPr="00617D0C">
        <w:rPr>
          <w:rFonts w:ascii="Arial" w:hAnsi="Arial" w:cs="Arial"/>
          <w:lang w:eastAsia="en-ZA"/>
        </w:rPr>
        <w:t xml:space="preserve">10.  </w:t>
      </w:r>
      <w:r w:rsidRPr="00617D0C">
        <w:rPr>
          <w:rFonts w:ascii="Arial" w:hAnsi="Arial" w:cs="Arial"/>
          <w:lang w:eastAsia="en-ZA"/>
        </w:rPr>
        <w:tab/>
        <w:t>References</w:t>
      </w:r>
    </w:p>
    <w:p w14:paraId="7BA035CD" w14:textId="1F0D60AA" w:rsidR="00A26584" w:rsidRPr="00617D0C" w:rsidRDefault="00A26584" w:rsidP="00A26584">
      <w:pPr>
        <w:shd w:val="clear" w:color="auto" w:fill="FFFFFF"/>
        <w:spacing w:line="360" w:lineRule="auto"/>
        <w:contextualSpacing/>
        <w:rPr>
          <w:rFonts w:ascii="Arial" w:hAnsi="Arial" w:cs="Arial"/>
          <w:lang w:eastAsia="en-ZA"/>
        </w:rPr>
      </w:pPr>
    </w:p>
    <w:p w14:paraId="5F420A3C" w14:textId="0DB58EC5" w:rsidR="00A26584" w:rsidRPr="00617D0C" w:rsidRDefault="00A26584" w:rsidP="00A26584">
      <w:pPr>
        <w:shd w:val="clear" w:color="auto" w:fill="FFFFFF"/>
        <w:spacing w:line="360" w:lineRule="auto"/>
        <w:contextualSpacing/>
        <w:rPr>
          <w:rFonts w:ascii="Arial" w:hAnsi="Arial" w:cs="Arial"/>
          <w:lang w:eastAsia="en-ZA"/>
        </w:rPr>
      </w:pPr>
    </w:p>
    <w:p w14:paraId="0932D843" w14:textId="27D9F767" w:rsidR="00A26584" w:rsidRPr="00617D0C" w:rsidRDefault="00A26584" w:rsidP="00A26584">
      <w:pPr>
        <w:shd w:val="clear" w:color="auto" w:fill="FFFFFF"/>
        <w:spacing w:line="360" w:lineRule="auto"/>
        <w:contextualSpacing/>
        <w:rPr>
          <w:rFonts w:ascii="Arial" w:hAnsi="Arial" w:cs="Arial"/>
          <w:lang w:eastAsia="en-ZA"/>
        </w:rPr>
      </w:pPr>
      <w:r w:rsidRPr="00617D0C">
        <w:rPr>
          <w:rFonts w:ascii="Arial" w:hAnsi="Arial" w:cs="Arial"/>
          <w:lang w:eastAsia="en-ZA"/>
        </w:rPr>
        <w:t>Fell free to a</w:t>
      </w:r>
      <w:r w:rsidR="00617D0C" w:rsidRPr="00617D0C">
        <w:rPr>
          <w:rFonts w:ascii="Arial" w:hAnsi="Arial" w:cs="Arial"/>
          <w:lang w:eastAsia="en-ZA"/>
        </w:rPr>
        <w:t>djust the above to cover all key sections which you need to explain</w:t>
      </w:r>
    </w:p>
    <w:p w14:paraId="4CC80611" w14:textId="77777777" w:rsidR="004D3C94" w:rsidRPr="006C5BE9" w:rsidRDefault="004D3C94">
      <w:pPr>
        <w:jc w:val="both"/>
        <w:rPr>
          <w:rFonts w:ascii="Arial" w:eastAsia="Arial" w:hAnsi="Arial" w:cs="Arial"/>
          <w:sz w:val="22"/>
          <w:szCs w:val="22"/>
        </w:rPr>
      </w:pPr>
      <w:bookmarkStart w:id="15" w:name="_heading=h.2p43wjib46a0" w:colFirst="0" w:colLast="0"/>
      <w:bookmarkStart w:id="16" w:name="_heading=h.92z75qf2qguk" w:colFirst="0" w:colLast="0"/>
      <w:bookmarkStart w:id="17" w:name="_heading=h.csz6qp43v3ic" w:colFirst="0" w:colLast="0"/>
      <w:bookmarkStart w:id="18" w:name="_heading=h.n0m4lg8xlxq6" w:colFirst="0" w:colLast="0"/>
      <w:bookmarkStart w:id="19" w:name="_heading=h.9vnptaw8day4" w:colFirst="0" w:colLast="0"/>
      <w:bookmarkStart w:id="20" w:name="_heading=h.mcpeq7pn891m" w:colFirst="0" w:colLast="0"/>
      <w:bookmarkStart w:id="21" w:name="_heading=h.10b77jqm1599" w:colFirst="0" w:colLast="0"/>
      <w:bookmarkStart w:id="22" w:name="_heading=h.rxfsiw163zpg" w:colFirst="0" w:colLast="0"/>
      <w:bookmarkStart w:id="23" w:name="_heading=h.y1rtcd20kjac" w:colFirst="0" w:colLast="0"/>
      <w:bookmarkStart w:id="24" w:name="_heading=h.pikfk3xb05x0" w:colFirst="0" w:colLast="0"/>
      <w:bookmarkStart w:id="25" w:name="_heading=h.qp805dpkz8k7" w:colFirst="0" w:colLast="0"/>
      <w:bookmarkStart w:id="26" w:name="_heading=h.8rgypv763c82" w:colFirst="0" w:colLast="0"/>
      <w:bookmarkStart w:id="27" w:name="_heading=h.3rh7n8wb1uhg" w:colFirst="0" w:colLast="0"/>
      <w:bookmarkEnd w:id="15"/>
      <w:bookmarkEnd w:id="16"/>
      <w:bookmarkEnd w:id="17"/>
      <w:bookmarkEnd w:id="18"/>
      <w:bookmarkEnd w:id="19"/>
      <w:bookmarkEnd w:id="20"/>
      <w:bookmarkEnd w:id="21"/>
      <w:bookmarkEnd w:id="22"/>
      <w:bookmarkEnd w:id="23"/>
      <w:bookmarkEnd w:id="24"/>
      <w:bookmarkEnd w:id="25"/>
      <w:bookmarkEnd w:id="26"/>
      <w:bookmarkEnd w:id="27"/>
    </w:p>
    <w:p w14:paraId="309D9764" w14:textId="77777777" w:rsidR="004D3C94" w:rsidRPr="006C5BE9" w:rsidRDefault="004D3C94">
      <w:pPr>
        <w:jc w:val="both"/>
        <w:rPr>
          <w:rFonts w:ascii="Arial" w:eastAsia="Arial" w:hAnsi="Arial" w:cs="Arial"/>
          <w:sz w:val="22"/>
          <w:szCs w:val="22"/>
        </w:rPr>
      </w:pPr>
      <w:bookmarkStart w:id="28" w:name="_heading=h.85w4jemk0nbq" w:colFirst="0" w:colLast="0"/>
      <w:bookmarkEnd w:id="28"/>
    </w:p>
    <w:p w14:paraId="28C594C5" w14:textId="77777777" w:rsidR="004D3C94" w:rsidRPr="006C5BE9" w:rsidRDefault="004D3C94">
      <w:pPr>
        <w:jc w:val="both"/>
        <w:rPr>
          <w:rFonts w:ascii="Arial" w:eastAsia="Arial" w:hAnsi="Arial" w:cs="Arial"/>
          <w:sz w:val="22"/>
          <w:szCs w:val="22"/>
        </w:rPr>
      </w:pPr>
      <w:bookmarkStart w:id="29" w:name="_heading=h.hj5j72qvmanl" w:colFirst="0" w:colLast="0"/>
      <w:bookmarkEnd w:id="29"/>
    </w:p>
    <w:p w14:paraId="3EE9214F" w14:textId="77777777" w:rsidR="004D3C94" w:rsidRPr="006C5BE9" w:rsidRDefault="004D3C94">
      <w:pPr>
        <w:rPr>
          <w:rFonts w:ascii="Arial" w:eastAsia="Arial" w:hAnsi="Arial" w:cs="Arial"/>
          <w:sz w:val="22"/>
          <w:szCs w:val="22"/>
        </w:rPr>
      </w:pPr>
    </w:p>
    <w:p w14:paraId="10AFA214" w14:textId="77777777" w:rsidR="004D3C94" w:rsidRPr="006C5BE9" w:rsidRDefault="0085654C">
      <w:pPr>
        <w:rPr>
          <w:rFonts w:ascii="Arial" w:eastAsia="Arial" w:hAnsi="Arial" w:cs="Arial"/>
          <w:sz w:val="22"/>
          <w:szCs w:val="22"/>
        </w:rPr>
      </w:pPr>
      <w:r w:rsidRPr="006C5BE9">
        <w:rPr>
          <w:sz w:val="22"/>
          <w:szCs w:val="22"/>
        </w:rPr>
        <w:br w:type="page"/>
      </w:r>
    </w:p>
    <w:p w14:paraId="3CE98C98" w14:textId="77777777" w:rsidR="004D3C94" w:rsidRDefault="004D3C94">
      <w:pPr>
        <w:rPr>
          <w:rFonts w:ascii="Arial" w:eastAsia="Arial" w:hAnsi="Arial" w:cs="Arial"/>
          <w:b/>
          <w:sz w:val="28"/>
          <w:szCs w:val="28"/>
        </w:rPr>
      </w:pPr>
    </w:p>
    <w:p w14:paraId="66C366F4" w14:textId="77777777" w:rsidR="004D3C94" w:rsidRDefault="0085654C">
      <w:pPr>
        <w:rPr>
          <w:rFonts w:ascii="Arial" w:eastAsia="Arial" w:hAnsi="Arial" w:cs="Arial"/>
          <w:b/>
        </w:rPr>
      </w:pPr>
      <w:r>
        <w:rPr>
          <w:rFonts w:ascii="Arial" w:eastAsia="Arial" w:hAnsi="Arial" w:cs="Arial"/>
          <w:b/>
        </w:rPr>
        <w:t>Assessment Criteria</w:t>
      </w:r>
    </w:p>
    <w:p w14:paraId="71518045" w14:textId="77777777" w:rsidR="004D3C94" w:rsidRDefault="0085654C">
      <w:pPr>
        <w:spacing w:after="200"/>
        <w:jc w:val="both"/>
        <w:rPr>
          <w:rFonts w:ascii="Arial" w:eastAsia="Arial" w:hAnsi="Arial" w:cs="Arial"/>
        </w:rPr>
      </w:pPr>
      <w:r>
        <w:rPr>
          <w:rFonts w:ascii="Arial" w:eastAsia="Arial" w:hAnsi="Arial" w:cs="Arial"/>
        </w:rPr>
        <w:t>The following pages set out the Generic Marking Criteria relevant to this course.</w:t>
      </w:r>
    </w:p>
    <w:tbl>
      <w:tblPr>
        <w:tblStyle w:val="a"/>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1"/>
        <w:gridCol w:w="487"/>
        <w:gridCol w:w="1359"/>
        <w:gridCol w:w="1843"/>
        <w:gridCol w:w="1843"/>
        <w:gridCol w:w="1604"/>
        <w:gridCol w:w="1463"/>
      </w:tblGrid>
      <w:tr w:rsidR="004D3C94" w14:paraId="0C1EF93B" w14:textId="77777777">
        <w:tc>
          <w:tcPr>
            <w:tcW w:w="9060" w:type="dxa"/>
            <w:gridSpan w:val="7"/>
          </w:tcPr>
          <w:p w14:paraId="5EB2CAE7" w14:textId="77777777" w:rsidR="004D3C94" w:rsidRDefault="0085654C">
            <w:pPr>
              <w:rPr>
                <w:rFonts w:ascii="Arial" w:eastAsia="Arial" w:hAnsi="Arial" w:cs="Arial"/>
                <w:b/>
                <w:color w:val="000000"/>
              </w:rPr>
            </w:pPr>
            <w:r>
              <w:rPr>
                <w:rFonts w:ascii="Arial" w:eastAsia="Arial" w:hAnsi="Arial" w:cs="Arial"/>
                <w:b/>
                <w:color w:val="000000"/>
              </w:rPr>
              <w:t>Level 7</w:t>
            </w:r>
          </w:p>
        </w:tc>
      </w:tr>
      <w:tr w:rsidR="004D3C94" w14:paraId="4E157A46" w14:textId="77777777">
        <w:tc>
          <w:tcPr>
            <w:tcW w:w="9060" w:type="dxa"/>
            <w:gridSpan w:val="7"/>
            <w:tcBorders>
              <w:top w:val="single" w:sz="4" w:space="0" w:color="000000"/>
              <w:left w:val="single" w:sz="4" w:space="0" w:color="000000"/>
              <w:bottom w:val="single" w:sz="4" w:space="0" w:color="000000"/>
              <w:right w:val="single" w:sz="4" w:space="0" w:color="000000"/>
            </w:tcBorders>
            <w:shd w:val="clear" w:color="auto" w:fill="DEEBF6"/>
          </w:tcPr>
          <w:p w14:paraId="1B4C02D6" w14:textId="77777777" w:rsidR="004D3C94" w:rsidRDefault="0085654C">
            <w:pPr>
              <w:rPr>
                <w:rFonts w:ascii="Arial" w:eastAsia="Arial" w:hAnsi="Arial" w:cs="Arial"/>
                <w:color w:val="000000"/>
                <w:sz w:val="18"/>
                <w:szCs w:val="18"/>
              </w:rPr>
            </w:pPr>
            <w:r>
              <w:rPr>
                <w:rFonts w:ascii="Arial" w:eastAsia="Arial" w:hAnsi="Arial" w:cs="Arial"/>
                <w:color w:val="000000"/>
                <w:sz w:val="16"/>
                <w:szCs w:val="16"/>
              </w:rPr>
              <w:t>In accordance with the FHEQ, at the end of Level 7 students should have</w:t>
            </w:r>
            <w:r>
              <w:rPr>
                <w:rFonts w:ascii="Arial" w:eastAsia="Arial" w:hAnsi="Arial" w:cs="Arial"/>
                <w:sz w:val="16"/>
                <w:szCs w:val="16"/>
              </w:rPr>
              <w:t xml:space="preserve"> </w:t>
            </w:r>
            <w:r>
              <w:rPr>
                <w:rFonts w:ascii="Arial" w:eastAsia="Arial" w:hAnsi="Arial" w:cs="Arial"/>
                <w:color w:val="000000"/>
                <w:sz w:val="16"/>
                <w:szCs w:val="16"/>
              </w:rPr>
              <w:t>a systematic understanding of knowledge, and a critical awareness of current problems and/or new insights, much of which is at, or informed by, the forefront of their academic discipline, field of study or area of professional practice. They will be able to demonstrate originality in the application of knowledge, together with a practical understanding of how established techniques of research and enquiry are used to create and interpret knowledge in the discipline. They should have a conceptual understanding that enables them to</w:t>
            </w:r>
            <w:r>
              <w:rPr>
                <w:rFonts w:ascii="Arial" w:eastAsia="Arial" w:hAnsi="Arial" w:cs="Arial"/>
                <w:sz w:val="16"/>
                <w:szCs w:val="16"/>
              </w:rPr>
              <w:t xml:space="preserve"> </w:t>
            </w:r>
            <w:r>
              <w:rPr>
                <w:rFonts w:ascii="Arial" w:eastAsia="Arial" w:hAnsi="Arial" w:cs="Arial"/>
                <w:color w:val="000000"/>
                <w:sz w:val="16"/>
                <w:szCs w:val="16"/>
              </w:rPr>
              <w:t>evaluate critically current research and advanced scholarship in the discipline and to evaluate methodologies and develop critiques of them and, where appropriate, to propose new hypotheses. They will also be able to deal with complex issues both systematically and creatively, make sound judgements in the absence of complete data, and communicate their conclusions clearly to specialist and non-specialist audiences.  In addition, they will be able to demonstrate self-direction and originality in tackling and solving problems, and act autonomously in planning and implementing tasks at a professional or equivalent level.</w:t>
            </w:r>
          </w:p>
        </w:tc>
      </w:tr>
      <w:tr w:rsidR="004D3C94" w14:paraId="4977CA50" w14:textId="77777777">
        <w:tc>
          <w:tcPr>
            <w:tcW w:w="948" w:type="dxa"/>
            <w:gridSpan w:val="2"/>
            <w:vMerge w:val="restart"/>
            <w:tcBorders>
              <w:top w:val="single" w:sz="4" w:space="0" w:color="000000"/>
              <w:left w:val="single" w:sz="4" w:space="0" w:color="000000"/>
              <w:bottom w:val="single" w:sz="4" w:space="0" w:color="000000"/>
              <w:right w:val="single" w:sz="4" w:space="0" w:color="000000"/>
            </w:tcBorders>
            <w:shd w:val="clear" w:color="auto" w:fill="BDD7EE"/>
          </w:tcPr>
          <w:p w14:paraId="2900A18E" w14:textId="77777777" w:rsidR="004D3C94" w:rsidRDefault="004D3C94">
            <w:pPr>
              <w:spacing w:after="120"/>
              <w:jc w:val="center"/>
              <w:rPr>
                <w:rFonts w:ascii="Arial" w:eastAsia="Arial" w:hAnsi="Arial" w:cs="Arial"/>
              </w:rPr>
            </w:pPr>
          </w:p>
        </w:tc>
        <w:tc>
          <w:tcPr>
            <w:tcW w:w="8112" w:type="dxa"/>
            <w:gridSpan w:val="5"/>
            <w:tcBorders>
              <w:top w:val="single" w:sz="4" w:space="0" w:color="000000"/>
              <w:left w:val="single" w:sz="4" w:space="0" w:color="000000"/>
              <w:bottom w:val="single" w:sz="4" w:space="0" w:color="000000"/>
              <w:right w:val="single" w:sz="4" w:space="0" w:color="000000"/>
            </w:tcBorders>
            <w:shd w:val="clear" w:color="auto" w:fill="BDD7EE"/>
          </w:tcPr>
          <w:p w14:paraId="18427B10" w14:textId="77777777" w:rsidR="004D3C94" w:rsidRDefault="0085654C">
            <w:pPr>
              <w:spacing w:after="120"/>
              <w:jc w:val="center"/>
              <w:rPr>
                <w:rFonts w:ascii="Arial" w:eastAsia="Arial" w:hAnsi="Arial" w:cs="Arial"/>
                <w:b/>
                <w:color w:val="000000"/>
              </w:rPr>
            </w:pPr>
            <w:r>
              <w:rPr>
                <w:rFonts w:ascii="Arial" w:eastAsia="Arial" w:hAnsi="Arial" w:cs="Arial"/>
                <w:b/>
                <w:color w:val="000000"/>
              </w:rPr>
              <w:t>Assessment category</w:t>
            </w:r>
          </w:p>
        </w:tc>
      </w:tr>
      <w:tr w:rsidR="004D3C94" w14:paraId="09C9E48E" w14:textId="77777777">
        <w:trPr>
          <w:cantSplit/>
          <w:trHeight w:val="1134"/>
        </w:trPr>
        <w:tc>
          <w:tcPr>
            <w:tcW w:w="948" w:type="dxa"/>
            <w:gridSpan w:val="2"/>
            <w:vMerge/>
            <w:tcBorders>
              <w:top w:val="single" w:sz="4" w:space="0" w:color="000000"/>
              <w:left w:val="single" w:sz="4" w:space="0" w:color="000000"/>
              <w:bottom w:val="single" w:sz="4" w:space="0" w:color="000000"/>
              <w:right w:val="single" w:sz="4" w:space="0" w:color="000000"/>
            </w:tcBorders>
            <w:shd w:val="clear" w:color="auto" w:fill="BDD7EE"/>
          </w:tcPr>
          <w:p w14:paraId="13992D11" w14:textId="77777777" w:rsidR="004D3C94" w:rsidRDefault="004D3C94">
            <w:pPr>
              <w:widowControl w:val="0"/>
              <w:pBdr>
                <w:top w:val="nil"/>
                <w:left w:val="nil"/>
                <w:bottom w:val="nil"/>
                <w:right w:val="nil"/>
                <w:between w:val="nil"/>
              </w:pBdr>
              <w:spacing w:line="276" w:lineRule="auto"/>
              <w:rPr>
                <w:rFonts w:ascii="Arial" w:eastAsia="Arial" w:hAnsi="Arial" w:cs="Arial"/>
                <w:b/>
                <w:color w:val="000000"/>
              </w:rPr>
            </w:pPr>
          </w:p>
        </w:tc>
        <w:tc>
          <w:tcPr>
            <w:tcW w:w="1359" w:type="dxa"/>
            <w:tcBorders>
              <w:top w:val="single" w:sz="4" w:space="0" w:color="000000"/>
              <w:left w:val="single" w:sz="4" w:space="0" w:color="000000"/>
              <w:bottom w:val="single" w:sz="6" w:space="0" w:color="000000"/>
              <w:right w:val="single" w:sz="4" w:space="0" w:color="000000"/>
            </w:tcBorders>
            <w:shd w:val="clear" w:color="auto" w:fill="BDD7EE"/>
          </w:tcPr>
          <w:p w14:paraId="76629C05" w14:textId="77777777" w:rsidR="004D3C94" w:rsidRDefault="0085654C">
            <w:pPr>
              <w:rPr>
                <w:rFonts w:ascii="Arial" w:eastAsia="Arial" w:hAnsi="Arial" w:cs="Arial"/>
                <w:b/>
                <w:color w:val="000000"/>
                <w:sz w:val="14"/>
                <w:szCs w:val="14"/>
              </w:rPr>
            </w:pPr>
            <w:r>
              <w:rPr>
                <w:rFonts w:ascii="Arial" w:eastAsia="Arial" w:hAnsi="Arial" w:cs="Arial"/>
                <w:b/>
                <w:color w:val="000000"/>
                <w:sz w:val="14"/>
                <w:szCs w:val="14"/>
              </w:rPr>
              <w:t>Coherent and detailed knowledge and understanding of the subject area, at least some of which is informed by the latest research and/or advanced scholarship within the discipline</w:t>
            </w:r>
          </w:p>
        </w:tc>
        <w:tc>
          <w:tcPr>
            <w:tcW w:w="1843" w:type="dxa"/>
            <w:tcBorders>
              <w:top w:val="single" w:sz="4" w:space="0" w:color="000000"/>
              <w:left w:val="single" w:sz="4" w:space="0" w:color="000000"/>
              <w:bottom w:val="single" w:sz="6" w:space="0" w:color="000000"/>
              <w:right w:val="single" w:sz="4" w:space="0" w:color="000000"/>
            </w:tcBorders>
            <w:shd w:val="clear" w:color="auto" w:fill="BDD7EE"/>
          </w:tcPr>
          <w:p w14:paraId="40086A85" w14:textId="77777777" w:rsidR="004D3C94" w:rsidRDefault="0085654C">
            <w:pPr>
              <w:rPr>
                <w:rFonts w:ascii="Arial" w:eastAsia="Arial" w:hAnsi="Arial" w:cs="Arial"/>
                <w:b/>
                <w:color w:val="000000"/>
                <w:sz w:val="14"/>
                <w:szCs w:val="14"/>
              </w:rPr>
            </w:pPr>
            <w:r>
              <w:rPr>
                <w:rFonts w:ascii="Arial" w:eastAsia="Arial" w:hAnsi="Arial" w:cs="Arial"/>
                <w:b/>
                <w:color w:val="000000"/>
                <w:sz w:val="14"/>
                <w:szCs w:val="14"/>
              </w:rPr>
              <w:t xml:space="preserve">Cognitive and intellectual skills </w:t>
            </w:r>
          </w:p>
          <w:p w14:paraId="1DEB5027" w14:textId="77777777" w:rsidR="004D3C94" w:rsidRDefault="004D3C94">
            <w:pPr>
              <w:rPr>
                <w:rFonts w:ascii="Arial" w:eastAsia="Arial" w:hAnsi="Arial" w:cs="Arial"/>
                <w:sz w:val="14"/>
                <w:szCs w:val="14"/>
              </w:rPr>
            </w:pPr>
          </w:p>
        </w:tc>
        <w:tc>
          <w:tcPr>
            <w:tcW w:w="1843" w:type="dxa"/>
            <w:tcBorders>
              <w:top w:val="single" w:sz="4" w:space="0" w:color="000000"/>
              <w:left w:val="single" w:sz="4" w:space="0" w:color="000000"/>
              <w:bottom w:val="single" w:sz="6" w:space="0" w:color="000000"/>
              <w:right w:val="single" w:sz="4" w:space="0" w:color="000000"/>
            </w:tcBorders>
            <w:shd w:val="clear" w:color="auto" w:fill="BDD7EE"/>
          </w:tcPr>
          <w:p w14:paraId="676EA7DB" w14:textId="77777777" w:rsidR="004D3C94" w:rsidRDefault="0085654C">
            <w:pPr>
              <w:rPr>
                <w:rFonts w:ascii="Arial" w:eastAsia="Arial" w:hAnsi="Arial" w:cs="Arial"/>
                <w:b/>
                <w:color w:val="000000"/>
                <w:sz w:val="14"/>
                <w:szCs w:val="14"/>
              </w:rPr>
            </w:pPr>
            <w:r>
              <w:rPr>
                <w:rFonts w:ascii="Arial" w:eastAsia="Arial" w:hAnsi="Arial" w:cs="Arial"/>
                <w:b/>
                <w:color w:val="000000"/>
                <w:sz w:val="14"/>
                <w:szCs w:val="14"/>
              </w:rPr>
              <w:t>Application of theory to practice (for courses with a professional practice element)</w:t>
            </w:r>
          </w:p>
        </w:tc>
        <w:tc>
          <w:tcPr>
            <w:tcW w:w="1604" w:type="dxa"/>
            <w:tcBorders>
              <w:top w:val="single" w:sz="4" w:space="0" w:color="000000"/>
              <w:left w:val="single" w:sz="4" w:space="0" w:color="000000"/>
              <w:bottom w:val="single" w:sz="6" w:space="0" w:color="000000"/>
              <w:right w:val="single" w:sz="4" w:space="0" w:color="000000"/>
            </w:tcBorders>
            <w:shd w:val="clear" w:color="auto" w:fill="BDD7EE"/>
          </w:tcPr>
          <w:p w14:paraId="1B2A6589" w14:textId="77777777" w:rsidR="004D3C94" w:rsidRDefault="0085654C">
            <w:pPr>
              <w:rPr>
                <w:rFonts w:ascii="Arial" w:eastAsia="Arial" w:hAnsi="Arial" w:cs="Arial"/>
                <w:b/>
                <w:color w:val="000000"/>
                <w:sz w:val="14"/>
                <w:szCs w:val="14"/>
              </w:rPr>
            </w:pPr>
            <w:r>
              <w:rPr>
                <w:rFonts w:ascii="Arial" w:eastAsia="Arial" w:hAnsi="Arial" w:cs="Arial"/>
                <w:b/>
                <w:color w:val="000000"/>
                <w:sz w:val="14"/>
                <w:szCs w:val="14"/>
              </w:rPr>
              <w:t>Reading and referencing</w:t>
            </w:r>
          </w:p>
        </w:tc>
        <w:tc>
          <w:tcPr>
            <w:tcW w:w="1463" w:type="dxa"/>
            <w:tcBorders>
              <w:top w:val="single" w:sz="4" w:space="0" w:color="000000"/>
              <w:left w:val="single" w:sz="4" w:space="0" w:color="000000"/>
              <w:bottom w:val="single" w:sz="6" w:space="0" w:color="000000"/>
              <w:right w:val="single" w:sz="4" w:space="0" w:color="000000"/>
            </w:tcBorders>
            <w:shd w:val="clear" w:color="auto" w:fill="BDD7EE"/>
          </w:tcPr>
          <w:p w14:paraId="4485FE9A" w14:textId="77777777" w:rsidR="004D3C94" w:rsidRDefault="0085654C">
            <w:pPr>
              <w:rPr>
                <w:rFonts w:ascii="Arial" w:eastAsia="Arial" w:hAnsi="Arial" w:cs="Arial"/>
                <w:sz w:val="14"/>
                <w:szCs w:val="14"/>
              </w:rPr>
            </w:pPr>
            <w:r>
              <w:rPr>
                <w:rFonts w:ascii="Arial" w:eastAsia="Arial" w:hAnsi="Arial" w:cs="Arial"/>
                <w:b/>
                <w:color w:val="000000"/>
                <w:sz w:val="14"/>
                <w:szCs w:val="14"/>
              </w:rPr>
              <w:t xml:space="preserve">Presentation, </w:t>
            </w:r>
            <w:proofErr w:type="gramStart"/>
            <w:r>
              <w:rPr>
                <w:rFonts w:ascii="Arial" w:eastAsia="Arial" w:hAnsi="Arial" w:cs="Arial"/>
                <w:b/>
                <w:color w:val="000000"/>
                <w:sz w:val="14"/>
                <w:szCs w:val="14"/>
              </w:rPr>
              <w:t>style</w:t>
            </w:r>
            <w:proofErr w:type="gramEnd"/>
            <w:r>
              <w:rPr>
                <w:rFonts w:ascii="Arial" w:eastAsia="Arial" w:hAnsi="Arial" w:cs="Arial"/>
                <w:b/>
                <w:color w:val="000000"/>
                <w:sz w:val="14"/>
                <w:szCs w:val="14"/>
              </w:rPr>
              <w:t xml:space="preserve"> and structure</w:t>
            </w:r>
          </w:p>
          <w:p w14:paraId="63853EDF" w14:textId="77777777" w:rsidR="004D3C94" w:rsidRDefault="0085654C">
            <w:pPr>
              <w:rPr>
                <w:rFonts w:ascii="Arial" w:eastAsia="Arial" w:hAnsi="Arial" w:cs="Arial"/>
                <w:b/>
                <w:color w:val="000000"/>
                <w:sz w:val="14"/>
                <w:szCs w:val="14"/>
              </w:rPr>
            </w:pPr>
            <w:r>
              <w:rPr>
                <w:rFonts w:ascii="Arial" w:eastAsia="Arial" w:hAnsi="Arial" w:cs="Arial"/>
                <w:sz w:val="14"/>
                <w:szCs w:val="14"/>
              </w:rPr>
              <w:t>Work that significantly exceeds the specified word limit may be penalized</w:t>
            </w:r>
          </w:p>
        </w:tc>
      </w:tr>
      <w:tr w:rsidR="004D3C94" w14:paraId="27CE289E" w14:textId="77777777">
        <w:tc>
          <w:tcPr>
            <w:tcW w:w="461" w:type="dxa"/>
            <w:vMerge w:val="restart"/>
            <w:tcBorders>
              <w:top w:val="single" w:sz="4" w:space="0" w:color="000000"/>
              <w:left w:val="single" w:sz="4" w:space="0" w:color="000000"/>
              <w:bottom w:val="single" w:sz="4" w:space="0" w:color="000000"/>
              <w:right w:val="single" w:sz="4" w:space="0" w:color="000000"/>
            </w:tcBorders>
            <w:shd w:val="clear" w:color="auto" w:fill="DEEBF6"/>
            <w:vAlign w:val="center"/>
          </w:tcPr>
          <w:p w14:paraId="2151D283" w14:textId="77777777" w:rsidR="004D3C94" w:rsidRDefault="0085654C">
            <w:pPr>
              <w:ind w:left="113" w:right="113"/>
              <w:jc w:val="center"/>
              <w:rPr>
                <w:rFonts w:ascii="Arial" w:eastAsia="Arial" w:hAnsi="Arial" w:cs="Arial"/>
                <w:b/>
                <w:color w:val="000000"/>
                <w:sz w:val="18"/>
                <w:szCs w:val="18"/>
              </w:rPr>
            </w:pPr>
            <w:r>
              <w:rPr>
                <w:rFonts w:ascii="Arial" w:eastAsia="Arial" w:hAnsi="Arial" w:cs="Arial"/>
                <w:b/>
                <w:color w:val="000000"/>
                <w:sz w:val="18"/>
                <w:szCs w:val="18"/>
              </w:rPr>
              <w:t>Pass mark, demonstrating achievement of all ass</w:t>
            </w:r>
            <w:r>
              <w:rPr>
                <w:rFonts w:ascii="Arial" w:eastAsia="Arial" w:hAnsi="Arial" w:cs="Arial"/>
                <w:b/>
                <w:color w:val="000000"/>
                <w:sz w:val="18"/>
                <w:szCs w:val="18"/>
              </w:rPr>
              <w:lastRenderedPageBreak/>
              <w:t>ociated learning outcomes</w:t>
            </w:r>
          </w:p>
        </w:tc>
        <w:tc>
          <w:tcPr>
            <w:tcW w:w="487" w:type="dxa"/>
            <w:tcBorders>
              <w:top w:val="single" w:sz="4" w:space="0" w:color="000000"/>
              <w:left w:val="single" w:sz="4" w:space="0" w:color="000000"/>
              <w:bottom w:val="single" w:sz="4" w:space="0" w:color="000000"/>
              <w:right w:val="single" w:sz="6" w:space="0" w:color="000000"/>
            </w:tcBorders>
            <w:shd w:val="clear" w:color="auto" w:fill="DEEBF6"/>
          </w:tcPr>
          <w:p w14:paraId="5B05A489" w14:textId="77777777" w:rsidR="004D3C94" w:rsidRDefault="0085654C">
            <w:pPr>
              <w:ind w:left="113" w:right="113"/>
              <w:jc w:val="center"/>
              <w:rPr>
                <w:rFonts w:ascii="Arial" w:eastAsia="Arial" w:hAnsi="Arial" w:cs="Arial"/>
              </w:rPr>
            </w:pPr>
            <w:r>
              <w:rPr>
                <w:rFonts w:ascii="Arial" w:eastAsia="Arial" w:hAnsi="Arial" w:cs="Arial"/>
                <w:b/>
                <w:color w:val="000000"/>
              </w:rPr>
              <w:lastRenderedPageBreak/>
              <w:t>90%-100%</w:t>
            </w:r>
          </w:p>
        </w:tc>
        <w:tc>
          <w:tcPr>
            <w:tcW w:w="1359" w:type="dxa"/>
            <w:tcBorders>
              <w:top w:val="single" w:sz="6" w:space="0" w:color="000000"/>
              <w:left w:val="single" w:sz="6" w:space="0" w:color="000000"/>
              <w:bottom w:val="single" w:sz="6" w:space="0" w:color="000000"/>
              <w:right w:val="single" w:sz="6" w:space="0" w:color="000000"/>
            </w:tcBorders>
            <w:shd w:val="clear" w:color="auto" w:fill="auto"/>
          </w:tcPr>
          <w:p w14:paraId="0285F769"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Exemplary systematic, </w:t>
            </w:r>
            <w:proofErr w:type="gramStart"/>
            <w:r>
              <w:rPr>
                <w:rFonts w:ascii="Arial" w:eastAsia="Arial" w:hAnsi="Arial" w:cs="Arial"/>
                <w:color w:val="000000"/>
                <w:sz w:val="16"/>
                <w:szCs w:val="16"/>
              </w:rPr>
              <w:t>theoretical</w:t>
            </w:r>
            <w:proofErr w:type="gramEnd"/>
            <w:r>
              <w:rPr>
                <w:rFonts w:ascii="Arial" w:eastAsia="Arial" w:hAnsi="Arial" w:cs="Arial"/>
                <w:color w:val="000000"/>
                <w:sz w:val="16"/>
                <w:szCs w:val="16"/>
              </w:rPr>
              <w:t xml:space="preserve"> and conceptual understanding of knowledge at or informed by the forefront of the field of study, demonstrating highly sophisticated grasp of the subject matter</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6871303D"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Exceptional critical evaluation and awareness of current problems, and contemporary issues and debates that draws on new insights or perspectives within the field. Work demonstrates exemplary ability to synthesise current research and advanced scholarship in an original, </w:t>
            </w:r>
            <w:proofErr w:type="gramStart"/>
            <w:r>
              <w:rPr>
                <w:rFonts w:ascii="Arial" w:eastAsia="Arial" w:hAnsi="Arial" w:cs="Arial"/>
                <w:color w:val="000000"/>
                <w:sz w:val="16"/>
                <w:szCs w:val="16"/>
              </w:rPr>
              <w:t>creative</w:t>
            </w:r>
            <w:proofErr w:type="gramEnd"/>
            <w:r>
              <w:rPr>
                <w:rFonts w:ascii="Arial" w:eastAsia="Arial" w:hAnsi="Arial" w:cs="Arial"/>
                <w:color w:val="000000"/>
                <w:sz w:val="16"/>
                <w:szCs w:val="16"/>
              </w:rPr>
              <w:t xml:space="preserve"> and innovative manner.   </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59547DBC"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Sophisticated, </w:t>
            </w:r>
            <w:proofErr w:type="gramStart"/>
            <w:r>
              <w:rPr>
                <w:rFonts w:ascii="Arial" w:eastAsia="Arial" w:hAnsi="Arial" w:cs="Arial"/>
                <w:color w:val="000000"/>
                <w:sz w:val="16"/>
                <w:szCs w:val="16"/>
              </w:rPr>
              <w:t>systematic</w:t>
            </w:r>
            <w:proofErr w:type="gramEnd"/>
            <w:r>
              <w:rPr>
                <w:rFonts w:ascii="Arial" w:eastAsia="Arial" w:hAnsi="Arial" w:cs="Arial"/>
                <w:color w:val="000000"/>
                <w:sz w:val="16"/>
                <w:szCs w:val="16"/>
              </w:rPr>
              <w:t xml:space="preserve"> and innovative application of knowledge and theory to professional practice within the discipline. Flawless use of systematically selected literature to justify and express reasoned judgements and decisions in relation to complex issues and problems at a professional level</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19688385"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 very high level of critical engagement across a systematic and fully appropriate range of relevant and current academic, research, policy- and practice-related literature demonstrating deep and selective reading and initiative along with highly consistent accurate referencing</w:t>
            </w:r>
          </w:p>
        </w:tc>
        <w:tc>
          <w:tcPr>
            <w:tcW w:w="1463" w:type="dxa"/>
            <w:tcBorders>
              <w:top w:val="single" w:sz="6" w:space="0" w:color="000000"/>
              <w:left w:val="single" w:sz="6" w:space="0" w:color="000000"/>
              <w:bottom w:val="single" w:sz="6" w:space="0" w:color="000000"/>
              <w:right w:val="single" w:sz="6" w:space="0" w:color="000000"/>
            </w:tcBorders>
            <w:shd w:val="clear" w:color="auto" w:fill="auto"/>
          </w:tcPr>
          <w:p w14:paraId="598A4035"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Exemplary presentation of work that is fluent and flawless throughout.</w:t>
            </w:r>
          </w:p>
        </w:tc>
      </w:tr>
      <w:tr w:rsidR="004D3C94" w14:paraId="1599FB11" w14:textId="77777777">
        <w:tc>
          <w:tcPr>
            <w:tcW w:w="461" w:type="dxa"/>
            <w:vMerge/>
            <w:tcBorders>
              <w:top w:val="single" w:sz="4" w:space="0" w:color="000000"/>
              <w:left w:val="single" w:sz="4" w:space="0" w:color="000000"/>
              <w:bottom w:val="single" w:sz="4" w:space="0" w:color="000000"/>
              <w:right w:val="single" w:sz="4" w:space="0" w:color="000000"/>
            </w:tcBorders>
            <w:shd w:val="clear" w:color="auto" w:fill="DEEBF6"/>
            <w:vAlign w:val="center"/>
          </w:tcPr>
          <w:p w14:paraId="2AF8F670" w14:textId="77777777" w:rsidR="004D3C94" w:rsidRDefault="004D3C94">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487" w:type="dxa"/>
            <w:tcBorders>
              <w:top w:val="single" w:sz="4" w:space="0" w:color="000000"/>
              <w:left w:val="single" w:sz="4" w:space="0" w:color="000000"/>
              <w:bottom w:val="single" w:sz="4" w:space="0" w:color="000000"/>
              <w:right w:val="single" w:sz="6" w:space="0" w:color="000000"/>
            </w:tcBorders>
            <w:shd w:val="clear" w:color="auto" w:fill="DEEBF6"/>
          </w:tcPr>
          <w:p w14:paraId="2C12F3A4" w14:textId="77777777" w:rsidR="004D3C94" w:rsidRDefault="0085654C">
            <w:pPr>
              <w:ind w:left="113" w:right="113"/>
              <w:jc w:val="center"/>
              <w:rPr>
                <w:rFonts w:ascii="Arial" w:eastAsia="Arial" w:hAnsi="Arial" w:cs="Arial"/>
              </w:rPr>
            </w:pPr>
            <w:r>
              <w:rPr>
                <w:rFonts w:ascii="Arial" w:eastAsia="Arial" w:hAnsi="Arial" w:cs="Arial"/>
                <w:b/>
                <w:color w:val="000000"/>
              </w:rPr>
              <w:t>80%-89%</w:t>
            </w:r>
          </w:p>
        </w:tc>
        <w:tc>
          <w:tcPr>
            <w:tcW w:w="1359" w:type="dxa"/>
            <w:tcBorders>
              <w:top w:val="single" w:sz="6" w:space="0" w:color="000000"/>
              <w:left w:val="single" w:sz="6" w:space="0" w:color="000000"/>
              <w:bottom w:val="single" w:sz="6" w:space="0" w:color="000000"/>
              <w:right w:val="single" w:sz="6" w:space="0" w:color="000000"/>
            </w:tcBorders>
            <w:shd w:val="clear" w:color="auto" w:fill="auto"/>
          </w:tcPr>
          <w:p w14:paraId="6E19A2F5"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Excellent systematic, </w:t>
            </w:r>
            <w:proofErr w:type="gramStart"/>
            <w:r>
              <w:rPr>
                <w:rFonts w:ascii="Arial" w:eastAsia="Arial" w:hAnsi="Arial" w:cs="Arial"/>
                <w:color w:val="000000"/>
                <w:sz w:val="16"/>
                <w:szCs w:val="16"/>
              </w:rPr>
              <w:t>theoretical</w:t>
            </w:r>
            <w:proofErr w:type="gramEnd"/>
            <w:r>
              <w:rPr>
                <w:rFonts w:ascii="Arial" w:eastAsia="Arial" w:hAnsi="Arial" w:cs="Arial"/>
                <w:color w:val="000000"/>
                <w:sz w:val="16"/>
                <w:szCs w:val="16"/>
              </w:rPr>
              <w:t xml:space="preserve"> and conceptual understanding of knowledge at or informed by the forefront of the field of study and showing sophisticated depth, breadth, detail and clarity</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688D7CAC"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Sophisticated critical evaluation and awareness of current problems, and contemporary issues and debates that draws on new insights or perspectives within the field. Work demonstrates a very high level of originality and creativity in the student’s approaches to synthesising current research and advanced scholarship within the subject area     </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16F4D370"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An excellent level of originality and innovation in the application of knowledge and theory to professional practice within the discipline. Demonstration of excellent critical awareness and evaluation and the ability to effectively critique and employ  current  academic literature in making reasoned judgements and decisions in relation to complex issues and problems at a professional level</w:t>
            </w:r>
          </w:p>
        </w:tc>
        <w:tc>
          <w:tcPr>
            <w:tcW w:w="1604" w:type="dxa"/>
            <w:tcBorders>
              <w:top w:val="single" w:sz="6" w:space="0" w:color="000000"/>
              <w:left w:val="single" w:sz="6" w:space="0" w:color="000000"/>
              <w:bottom w:val="single" w:sz="6" w:space="0" w:color="000000"/>
              <w:right w:val="single" w:sz="6" w:space="0" w:color="000000"/>
            </w:tcBorders>
            <w:shd w:val="clear" w:color="auto" w:fill="auto"/>
          </w:tcPr>
          <w:p w14:paraId="49603A51"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 very high level of critical engagement across an extensive range of relevant and current academic, research, policy- and practice-related literature demonstrating deep and appropriate reading and initiative along with highly consistent accurate referencing</w:t>
            </w:r>
          </w:p>
        </w:tc>
        <w:tc>
          <w:tcPr>
            <w:tcW w:w="1463" w:type="dxa"/>
            <w:tcBorders>
              <w:top w:val="single" w:sz="6" w:space="0" w:color="000000"/>
              <w:left w:val="single" w:sz="6" w:space="0" w:color="000000"/>
              <w:bottom w:val="single" w:sz="6" w:space="0" w:color="000000"/>
              <w:right w:val="single" w:sz="6" w:space="0" w:color="000000"/>
            </w:tcBorders>
            <w:shd w:val="clear" w:color="auto" w:fill="auto"/>
          </w:tcPr>
          <w:p w14:paraId="0BAA0BF9"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Outstanding presentation of work that is logically and coherently structured with a  strong or original central argument(s), conveyed with a high level of </w:t>
            </w:r>
            <w:proofErr w:type="gramStart"/>
            <w:r>
              <w:rPr>
                <w:rFonts w:ascii="Arial" w:eastAsia="Arial" w:hAnsi="Arial" w:cs="Arial"/>
                <w:color w:val="000000"/>
                <w:sz w:val="16"/>
                <w:szCs w:val="16"/>
              </w:rPr>
              <w:t>fluency</w:t>
            </w:r>
            <w:proofErr w:type="gramEnd"/>
            <w:r>
              <w:rPr>
                <w:rFonts w:ascii="Arial" w:eastAsia="Arial" w:hAnsi="Arial" w:cs="Arial"/>
                <w:color w:val="000000"/>
                <w:sz w:val="16"/>
                <w:szCs w:val="16"/>
              </w:rPr>
              <w:t xml:space="preserve"> and eloquently  communicates compelling, coherent conclusions to specialist and non-specialist audiences</w:t>
            </w:r>
          </w:p>
        </w:tc>
      </w:tr>
    </w:tbl>
    <w:p w14:paraId="4F418A13" w14:textId="77777777" w:rsidR="004D3C94" w:rsidRDefault="0085654C">
      <w:pPr>
        <w:spacing w:after="200"/>
        <w:rPr>
          <w:rFonts w:ascii="Arial" w:eastAsia="Arial" w:hAnsi="Arial" w:cs="Arial"/>
          <w:sz w:val="20"/>
          <w:szCs w:val="20"/>
        </w:rPr>
      </w:pPr>
      <w:r>
        <w:br w:type="page"/>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3"/>
        <w:gridCol w:w="452"/>
        <w:gridCol w:w="1358"/>
        <w:gridCol w:w="1701"/>
        <w:gridCol w:w="1947"/>
        <w:gridCol w:w="1605"/>
        <w:gridCol w:w="1500"/>
      </w:tblGrid>
      <w:tr w:rsidR="004D3C94" w14:paraId="016DCD76" w14:textId="77777777">
        <w:tc>
          <w:tcPr>
            <w:tcW w:w="905" w:type="dxa"/>
            <w:gridSpan w:val="2"/>
            <w:tcBorders>
              <w:right w:val="single" w:sz="6" w:space="0" w:color="000000"/>
            </w:tcBorders>
            <w:shd w:val="clear" w:color="auto" w:fill="DEEBF6"/>
            <w:vAlign w:val="center"/>
          </w:tcPr>
          <w:p w14:paraId="205ADF02" w14:textId="77777777" w:rsidR="004D3C94" w:rsidRDefault="0085654C">
            <w:pPr>
              <w:jc w:val="center"/>
              <w:rPr>
                <w:rFonts w:ascii="Arial" w:eastAsia="Arial" w:hAnsi="Arial" w:cs="Arial"/>
                <w:b/>
                <w:color w:val="000000"/>
              </w:rPr>
            </w:pPr>
            <w:r>
              <w:rPr>
                <w:rFonts w:ascii="Arial" w:eastAsia="Arial" w:hAnsi="Arial" w:cs="Arial"/>
                <w:b/>
                <w:color w:val="000000"/>
              </w:rPr>
              <w:lastRenderedPageBreak/>
              <w:t>Level 7</w:t>
            </w:r>
          </w:p>
        </w:tc>
        <w:tc>
          <w:tcPr>
            <w:tcW w:w="1358" w:type="dxa"/>
            <w:shd w:val="clear" w:color="auto" w:fill="BDD7EE"/>
          </w:tcPr>
          <w:p w14:paraId="592A1CFA" w14:textId="77777777" w:rsidR="004D3C94" w:rsidRDefault="0085654C">
            <w:pPr>
              <w:rPr>
                <w:rFonts w:ascii="Arial" w:eastAsia="Arial" w:hAnsi="Arial" w:cs="Arial"/>
                <w:b/>
                <w:color w:val="000000"/>
                <w:sz w:val="16"/>
                <w:szCs w:val="16"/>
              </w:rPr>
            </w:pPr>
            <w:r>
              <w:rPr>
                <w:rFonts w:ascii="Arial" w:eastAsia="Arial" w:hAnsi="Arial" w:cs="Arial"/>
                <w:b/>
                <w:color w:val="000000"/>
                <w:sz w:val="16"/>
                <w:szCs w:val="16"/>
              </w:rPr>
              <w:t>Coherent and detailed knowledge and understanding</w:t>
            </w:r>
          </w:p>
        </w:tc>
        <w:tc>
          <w:tcPr>
            <w:tcW w:w="1701" w:type="dxa"/>
            <w:shd w:val="clear" w:color="auto" w:fill="BDD7EE"/>
          </w:tcPr>
          <w:p w14:paraId="3FA68713" w14:textId="77777777" w:rsidR="004D3C94" w:rsidRDefault="0085654C">
            <w:pPr>
              <w:rPr>
                <w:rFonts w:ascii="Arial" w:eastAsia="Arial" w:hAnsi="Arial" w:cs="Arial"/>
                <w:b/>
                <w:color w:val="000000"/>
                <w:sz w:val="16"/>
                <w:szCs w:val="16"/>
              </w:rPr>
            </w:pPr>
            <w:r>
              <w:rPr>
                <w:rFonts w:ascii="Arial" w:eastAsia="Arial" w:hAnsi="Arial" w:cs="Arial"/>
                <w:b/>
                <w:color w:val="000000"/>
                <w:sz w:val="16"/>
                <w:szCs w:val="16"/>
              </w:rPr>
              <w:t xml:space="preserve">Cognitive and intellectual skills </w:t>
            </w:r>
          </w:p>
          <w:p w14:paraId="7298BF16" w14:textId="77777777" w:rsidR="004D3C94" w:rsidRDefault="004D3C94">
            <w:pPr>
              <w:rPr>
                <w:rFonts w:ascii="Arial" w:eastAsia="Arial" w:hAnsi="Arial" w:cs="Arial"/>
                <w:sz w:val="16"/>
                <w:szCs w:val="16"/>
              </w:rPr>
            </w:pPr>
          </w:p>
        </w:tc>
        <w:tc>
          <w:tcPr>
            <w:tcW w:w="1947" w:type="dxa"/>
            <w:shd w:val="clear" w:color="auto" w:fill="BDD7EE"/>
          </w:tcPr>
          <w:p w14:paraId="68E7B15E" w14:textId="77777777" w:rsidR="004D3C94" w:rsidRDefault="0085654C">
            <w:pPr>
              <w:rPr>
                <w:rFonts w:ascii="Arial" w:eastAsia="Arial" w:hAnsi="Arial" w:cs="Arial"/>
                <w:b/>
                <w:color w:val="000000"/>
                <w:sz w:val="16"/>
                <w:szCs w:val="16"/>
              </w:rPr>
            </w:pPr>
            <w:r>
              <w:rPr>
                <w:rFonts w:ascii="Arial" w:eastAsia="Arial" w:hAnsi="Arial" w:cs="Arial"/>
                <w:b/>
                <w:color w:val="000000"/>
                <w:sz w:val="16"/>
                <w:szCs w:val="16"/>
              </w:rPr>
              <w:t>Application of theory to practice</w:t>
            </w:r>
          </w:p>
        </w:tc>
        <w:tc>
          <w:tcPr>
            <w:tcW w:w="1605" w:type="dxa"/>
            <w:shd w:val="clear" w:color="auto" w:fill="BDD7EE"/>
          </w:tcPr>
          <w:p w14:paraId="1B8C3F17" w14:textId="77777777" w:rsidR="004D3C94" w:rsidRDefault="0085654C">
            <w:pPr>
              <w:rPr>
                <w:rFonts w:ascii="Arial" w:eastAsia="Arial" w:hAnsi="Arial" w:cs="Arial"/>
                <w:b/>
                <w:color w:val="000000"/>
                <w:sz w:val="16"/>
                <w:szCs w:val="16"/>
              </w:rPr>
            </w:pPr>
            <w:r>
              <w:rPr>
                <w:rFonts w:ascii="Arial" w:eastAsia="Arial" w:hAnsi="Arial" w:cs="Arial"/>
                <w:b/>
                <w:color w:val="000000"/>
                <w:sz w:val="16"/>
                <w:szCs w:val="16"/>
              </w:rPr>
              <w:t>Reading and referencing</w:t>
            </w:r>
          </w:p>
        </w:tc>
        <w:tc>
          <w:tcPr>
            <w:tcW w:w="1500" w:type="dxa"/>
            <w:shd w:val="clear" w:color="auto" w:fill="BDD7EE"/>
          </w:tcPr>
          <w:p w14:paraId="6E5D03F5" w14:textId="77777777" w:rsidR="004D3C94" w:rsidRDefault="0085654C">
            <w:pPr>
              <w:rPr>
                <w:rFonts w:ascii="Arial" w:eastAsia="Arial" w:hAnsi="Arial" w:cs="Arial"/>
                <w:sz w:val="16"/>
                <w:szCs w:val="16"/>
              </w:rPr>
            </w:pPr>
            <w:r>
              <w:rPr>
                <w:rFonts w:ascii="Arial" w:eastAsia="Arial" w:hAnsi="Arial" w:cs="Arial"/>
                <w:b/>
                <w:color w:val="000000"/>
                <w:sz w:val="16"/>
                <w:szCs w:val="16"/>
              </w:rPr>
              <w:t xml:space="preserve">Presentation, </w:t>
            </w:r>
            <w:proofErr w:type="gramStart"/>
            <w:r>
              <w:rPr>
                <w:rFonts w:ascii="Arial" w:eastAsia="Arial" w:hAnsi="Arial" w:cs="Arial"/>
                <w:b/>
                <w:color w:val="000000"/>
                <w:sz w:val="16"/>
                <w:szCs w:val="16"/>
              </w:rPr>
              <w:t>style</w:t>
            </w:r>
            <w:proofErr w:type="gramEnd"/>
            <w:r>
              <w:rPr>
                <w:rFonts w:ascii="Arial" w:eastAsia="Arial" w:hAnsi="Arial" w:cs="Arial"/>
                <w:b/>
                <w:color w:val="000000"/>
                <w:sz w:val="16"/>
                <w:szCs w:val="16"/>
              </w:rPr>
              <w:t xml:space="preserve"> and structure</w:t>
            </w:r>
          </w:p>
        </w:tc>
      </w:tr>
      <w:tr w:rsidR="004D3C94" w14:paraId="7A7BDE08" w14:textId="77777777">
        <w:tc>
          <w:tcPr>
            <w:tcW w:w="453" w:type="dxa"/>
            <w:vMerge w:val="restart"/>
            <w:tcBorders>
              <w:top w:val="single" w:sz="4" w:space="0" w:color="000000"/>
              <w:left w:val="single" w:sz="4" w:space="0" w:color="000000"/>
              <w:bottom w:val="single" w:sz="4" w:space="0" w:color="000000"/>
              <w:right w:val="single" w:sz="4" w:space="0" w:color="000000"/>
            </w:tcBorders>
            <w:shd w:val="clear" w:color="auto" w:fill="DEEBF6"/>
            <w:vAlign w:val="center"/>
          </w:tcPr>
          <w:p w14:paraId="6C6FDA4B" w14:textId="77777777" w:rsidR="004D3C94" w:rsidRDefault="0085654C">
            <w:pPr>
              <w:ind w:left="113" w:right="113"/>
              <w:jc w:val="center"/>
              <w:rPr>
                <w:rFonts w:ascii="Arial" w:eastAsia="Arial" w:hAnsi="Arial" w:cs="Arial"/>
                <w:b/>
                <w:color w:val="000000"/>
              </w:rPr>
            </w:pPr>
            <w:r>
              <w:rPr>
                <w:rFonts w:ascii="Arial" w:eastAsia="Arial" w:hAnsi="Arial" w:cs="Arial"/>
                <w:b/>
                <w:color w:val="000000"/>
              </w:rPr>
              <w:t>Pass mark, demonstrating achievement of all associated learning ou</w:t>
            </w:r>
            <w:r>
              <w:rPr>
                <w:rFonts w:ascii="Arial" w:eastAsia="Arial" w:hAnsi="Arial" w:cs="Arial"/>
                <w:b/>
                <w:color w:val="000000"/>
              </w:rPr>
              <w:lastRenderedPageBreak/>
              <w:t>tcomes</w:t>
            </w:r>
          </w:p>
        </w:tc>
        <w:tc>
          <w:tcPr>
            <w:tcW w:w="452" w:type="dxa"/>
            <w:tcBorders>
              <w:top w:val="single" w:sz="4" w:space="0" w:color="000000"/>
              <w:left w:val="single" w:sz="4" w:space="0" w:color="000000"/>
              <w:bottom w:val="single" w:sz="4" w:space="0" w:color="000000"/>
              <w:right w:val="single" w:sz="6" w:space="0" w:color="000000"/>
            </w:tcBorders>
            <w:shd w:val="clear" w:color="auto" w:fill="DEEBF6"/>
          </w:tcPr>
          <w:p w14:paraId="1A165274" w14:textId="77777777" w:rsidR="004D3C94" w:rsidRDefault="0085654C">
            <w:pPr>
              <w:ind w:left="113" w:right="113"/>
              <w:jc w:val="center"/>
              <w:rPr>
                <w:rFonts w:ascii="Arial" w:eastAsia="Arial" w:hAnsi="Arial" w:cs="Arial"/>
              </w:rPr>
            </w:pPr>
            <w:r>
              <w:rPr>
                <w:rFonts w:ascii="Arial" w:eastAsia="Arial" w:hAnsi="Arial" w:cs="Arial"/>
                <w:b/>
                <w:color w:val="000000"/>
              </w:rPr>
              <w:lastRenderedPageBreak/>
              <w:t>70% – 79%</w:t>
            </w:r>
          </w:p>
        </w:tc>
        <w:tc>
          <w:tcPr>
            <w:tcW w:w="1358" w:type="dxa"/>
            <w:tcBorders>
              <w:top w:val="single" w:sz="6" w:space="0" w:color="000000"/>
              <w:left w:val="single" w:sz="6" w:space="0" w:color="000000"/>
              <w:bottom w:val="single" w:sz="6" w:space="0" w:color="000000"/>
              <w:right w:val="single" w:sz="6" w:space="0" w:color="000000"/>
            </w:tcBorders>
            <w:shd w:val="clear" w:color="auto" w:fill="auto"/>
          </w:tcPr>
          <w:p w14:paraId="6565FE09"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A high level of systematic, </w:t>
            </w:r>
            <w:proofErr w:type="gramStart"/>
            <w:r>
              <w:rPr>
                <w:rFonts w:ascii="Arial" w:eastAsia="Arial" w:hAnsi="Arial" w:cs="Arial"/>
                <w:color w:val="000000"/>
                <w:sz w:val="16"/>
                <w:szCs w:val="16"/>
              </w:rPr>
              <w:t>theoretical</w:t>
            </w:r>
            <w:proofErr w:type="gramEnd"/>
            <w:r>
              <w:rPr>
                <w:rFonts w:ascii="Arial" w:eastAsia="Arial" w:hAnsi="Arial" w:cs="Arial"/>
                <w:color w:val="000000"/>
                <w:sz w:val="16"/>
                <w:szCs w:val="16"/>
              </w:rPr>
              <w:t xml:space="preserve"> and conceptual understanding of knowledge at or informed by the forefront of the field of study and showing considerable depth, breadth, detail and clarity</w:t>
            </w:r>
          </w:p>
        </w:tc>
        <w:tc>
          <w:tcPr>
            <w:tcW w:w="1701" w:type="dxa"/>
            <w:tcBorders>
              <w:top w:val="single" w:sz="4" w:space="0" w:color="000000"/>
              <w:left w:val="single" w:sz="4" w:space="0" w:color="000000"/>
              <w:bottom w:val="single" w:sz="4" w:space="0" w:color="000000"/>
              <w:right w:val="single" w:sz="4" w:space="0" w:color="000000"/>
            </w:tcBorders>
          </w:tcPr>
          <w:p w14:paraId="14CF8D91"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A high level of critical evaluation and awareness of current problems, and contemporary issues and debates that draws on new insights or perspectives within the field. Work demonstrates a significant level of originality and creativity in synthesising current research and advanced scholarship within the subject area     </w:t>
            </w:r>
          </w:p>
        </w:tc>
        <w:tc>
          <w:tcPr>
            <w:tcW w:w="1947" w:type="dxa"/>
            <w:tcBorders>
              <w:top w:val="single" w:sz="6" w:space="0" w:color="000000"/>
              <w:left w:val="single" w:sz="6" w:space="0" w:color="000000"/>
              <w:bottom w:val="single" w:sz="6" w:space="0" w:color="000000"/>
              <w:right w:val="single" w:sz="6" w:space="0" w:color="000000"/>
            </w:tcBorders>
            <w:shd w:val="clear" w:color="auto" w:fill="auto"/>
          </w:tcPr>
          <w:p w14:paraId="7976B589"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 high level of originality and innovation in the application of knowledge and theory to professional practice within the discipline. Demonstration of excellent critical awareness and evaluation and the ability to select and use academic literature in making reasoned judgements and decisions in relation to complex issues and problems at a professional level</w:t>
            </w:r>
          </w:p>
        </w:tc>
        <w:tc>
          <w:tcPr>
            <w:tcW w:w="1605" w:type="dxa"/>
            <w:tcBorders>
              <w:top w:val="single" w:sz="6" w:space="0" w:color="000000"/>
              <w:left w:val="single" w:sz="6" w:space="0" w:color="000000"/>
              <w:bottom w:val="single" w:sz="6" w:space="0" w:color="000000"/>
              <w:right w:val="single" w:sz="6" w:space="0" w:color="000000"/>
            </w:tcBorders>
            <w:shd w:val="clear" w:color="auto" w:fill="auto"/>
          </w:tcPr>
          <w:p w14:paraId="5A1F3C02"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 high level of critical engagement across an extensive range of relevant and current literature demonstrating wide and appropriate reading and initiative along with highly consistent accurate referencing</w:t>
            </w:r>
          </w:p>
        </w:tc>
        <w:tc>
          <w:tcPr>
            <w:tcW w:w="1500" w:type="dxa"/>
            <w:tcBorders>
              <w:top w:val="single" w:sz="6" w:space="0" w:color="000000"/>
              <w:left w:val="single" w:sz="6" w:space="0" w:color="000000"/>
              <w:bottom w:val="single" w:sz="6" w:space="0" w:color="000000"/>
              <w:right w:val="single" w:sz="6" w:space="0" w:color="000000"/>
            </w:tcBorders>
            <w:shd w:val="clear" w:color="auto" w:fill="auto"/>
          </w:tcPr>
          <w:p w14:paraId="7B4E00A6"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Excellent presentation of work that is logically and coherently structured with a  strong or original central argument(s), conveyed with a high level of clarity of expression and which clearly communicates valid, coherent conclusions to specialist and non-specialist audiences</w:t>
            </w:r>
          </w:p>
        </w:tc>
      </w:tr>
      <w:tr w:rsidR="004D3C94" w14:paraId="7C3363C2" w14:textId="77777777">
        <w:tc>
          <w:tcPr>
            <w:tcW w:w="453" w:type="dxa"/>
            <w:vMerge/>
            <w:tcBorders>
              <w:top w:val="single" w:sz="4" w:space="0" w:color="000000"/>
              <w:left w:val="single" w:sz="4" w:space="0" w:color="000000"/>
              <w:bottom w:val="single" w:sz="4" w:space="0" w:color="000000"/>
              <w:right w:val="single" w:sz="4" w:space="0" w:color="000000"/>
            </w:tcBorders>
            <w:shd w:val="clear" w:color="auto" w:fill="DEEBF6"/>
            <w:vAlign w:val="center"/>
          </w:tcPr>
          <w:p w14:paraId="7D01D150" w14:textId="77777777" w:rsidR="004D3C94" w:rsidRDefault="004D3C94">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452" w:type="dxa"/>
            <w:tcBorders>
              <w:right w:val="single" w:sz="6" w:space="0" w:color="000000"/>
            </w:tcBorders>
            <w:shd w:val="clear" w:color="auto" w:fill="DEEBF6"/>
          </w:tcPr>
          <w:p w14:paraId="49C7E65E" w14:textId="77777777" w:rsidR="004D3C94" w:rsidRDefault="0085654C">
            <w:pPr>
              <w:ind w:left="113" w:right="113"/>
              <w:jc w:val="center"/>
              <w:rPr>
                <w:rFonts w:ascii="Arial" w:eastAsia="Arial" w:hAnsi="Arial" w:cs="Arial"/>
                <w:b/>
                <w:color w:val="000000"/>
              </w:rPr>
            </w:pPr>
            <w:r>
              <w:rPr>
                <w:rFonts w:ascii="Arial" w:eastAsia="Arial" w:hAnsi="Arial" w:cs="Arial"/>
                <w:b/>
                <w:color w:val="000000"/>
              </w:rPr>
              <w:t>60% – 69%</w:t>
            </w:r>
          </w:p>
        </w:tc>
        <w:tc>
          <w:tcPr>
            <w:tcW w:w="1358" w:type="dxa"/>
            <w:tcBorders>
              <w:top w:val="single" w:sz="6" w:space="0" w:color="000000"/>
              <w:left w:val="single" w:sz="6" w:space="0" w:color="000000"/>
              <w:bottom w:val="single" w:sz="6" w:space="0" w:color="000000"/>
              <w:right w:val="single" w:sz="6" w:space="0" w:color="000000"/>
            </w:tcBorders>
            <w:shd w:val="clear" w:color="auto" w:fill="auto"/>
          </w:tcPr>
          <w:p w14:paraId="14DD8B2E"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An effective, systematic, </w:t>
            </w:r>
            <w:proofErr w:type="gramStart"/>
            <w:r>
              <w:rPr>
                <w:rFonts w:ascii="Arial" w:eastAsia="Arial" w:hAnsi="Arial" w:cs="Arial"/>
                <w:color w:val="000000"/>
                <w:sz w:val="16"/>
                <w:szCs w:val="16"/>
              </w:rPr>
              <w:t>theoretical</w:t>
            </w:r>
            <w:proofErr w:type="gramEnd"/>
            <w:r>
              <w:rPr>
                <w:rFonts w:ascii="Arial" w:eastAsia="Arial" w:hAnsi="Arial" w:cs="Arial"/>
                <w:color w:val="000000"/>
                <w:sz w:val="16"/>
                <w:szCs w:val="16"/>
              </w:rPr>
              <w:t xml:space="preserve"> and conceptual understanding of knowledge mostly at or informed by the forefront of the field of study and showing good depth, breadth, detail and clarity</w:t>
            </w:r>
          </w:p>
        </w:tc>
        <w:tc>
          <w:tcPr>
            <w:tcW w:w="1701" w:type="dxa"/>
            <w:tcBorders>
              <w:top w:val="single" w:sz="4" w:space="0" w:color="000000"/>
              <w:left w:val="single" w:sz="4" w:space="0" w:color="000000"/>
              <w:bottom w:val="single" w:sz="4" w:space="0" w:color="000000"/>
              <w:right w:val="single" w:sz="4" w:space="0" w:color="000000"/>
            </w:tcBorders>
          </w:tcPr>
          <w:p w14:paraId="12310DD3"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An effective level of critical evaluation and awareness of current problems and contemporary issues and debates that draws on new insights or perspectives within the field. Work demonstrates some effective originality and creativity in synthesising current research and scholarship within the subject area</w:t>
            </w:r>
          </w:p>
        </w:tc>
        <w:tc>
          <w:tcPr>
            <w:tcW w:w="1947" w:type="dxa"/>
            <w:tcBorders>
              <w:top w:val="single" w:sz="6" w:space="0" w:color="000000"/>
              <w:left w:val="single" w:sz="6" w:space="0" w:color="000000"/>
              <w:bottom w:val="single" w:sz="6" w:space="0" w:color="000000"/>
              <w:right w:val="single" w:sz="6" w:space="0" w:color="000000"/>
            </w:tcBorders>
            <w:shd w:val="clear" w:color="auto" w:fill="auto"/>
          </w:tcPr>
          <w:p w14:paraId="7EEC0E46"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 good level of originality and innovation in the application of knowledge and theory to professional practice. Demonstration of consistently good critical awareness and evaluation and reasonable ability to use the academic literature in making reasoned  judgements and decisions in relation to complex issues and problems at a professional level</w:t>
            </w:r>
          </w:p>
        </w:tc>
        <w:tc>
          <w:tcPr>
            <w:tcW w:w="1605" w:type="dxa"/>
            <w:tcBorders>
              <w:top w:val="single" w:sz="6" w:space="0" w:color="000000"/>
              <w:left w:val="single" w:sz="6" w:space="0" w:color="000000"/>
              <w:bottom w:val="single" w:sz="6" w:space="0" w:color="000000"/>
              <w:right w:val="single" w:sz="6" w:space="0" w:color="000000"/>
            </w:tcBorders>
            <w:shd w:val="clear" w:color="auto" w:fill="auto"/>
          </w:tcPr>
          <w:p w14:paraId="40EC7D3B"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 good level of critical engagement across a good range of relevant and current academic, research, policy- and practice-related literature demonstrating appropriate reading and some initiative along with consistent accurate referencing</w:t>
            </w:r>
          </w:p>
        </w:tc>
        <w:tc>
          <w:tcPr>
            <w:tcW w:w="1500" w:type="dxa"/>
            <w:tcBorders>
              <w:top w:val="single" w:sz="4" w:space="0" w:color="000000"/>
              <w:left w:val="single" w:sz="4" w:space="0" w:color="000000"/>
              <w:bottom w:val="single" w:sz="4" w:space="0" w:color="000000"/>
              <w:right w:val="single" w:sz="4" w:space="0" w:color="000000"/>
            </w:tcBorders>
          </w:tcPr>
          <w:p w14:paraId="4B8D0631"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High quality presentation of work that is largely logically and coherently structured with a generally strong central argument conveyed with a clarity of expression and which communicates clear conclusions to specialist and non-specialist audiences</w:t>
            </w:r>
          </w:p>
        </w:tc>
      </w:tr>
      <w:tr w:rsidR="004D3C94" w14:paraId="361A699A" w14:textId="77777777">
        <w:trPr>
          <w:trHeight w:val="274"/>
        </w:trPr>
        <w:tc>
          <w:tcPr>
            <w:tcW w:w="453" w:type="dxa"/>
            <w:vMerge/>
            <w:tcBorders>
              <w:top w:val="single" w:sz="4" w:space="0" w:color="000000"/>
              <w:left w:val="single" w:sz="4" w:space="0" w:color="000000"/>
              <w:bottom w:val="single" w:sz="4" w:space="0" w:color="000000"/>
              <w:right w:val="single" w:sz="4" w:space="0" w:color="000000"/>
            </w:tcBorders>
            <w:shd w:val="clear" w:color="auto" w:fill="DEEBF6"/>
            <w:vAlign w:val="center"/>
          </w:tcPr>
          <w:p w14:paraId="5A870123" w14:textId="77777777" w:rsidR="004D3C94" w:rsidRDefault="004D3C94">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452" w:type="dxa"/>
            <w:shd w:val="clear" w:color="auto" w:fill="DEEBF6"/>
          </w:tcPr>
          <w:p w14:paraId="084378B4" w14:textId="77777777" w:rsidR="004D3C94" w:rsidRDefault="0085654C">
            <w:pPr>
              <w:ind w:left="113" w:right="113"/>
              <w:jc w:val="center"/>
              <w:rPr>
                <w:rFonts w:ascii="Arial" w:eastAsia="Arial" w:hAnsi="Arial" w:cs="Arial"/>
              </w:rPr>
            </w:pPr>
            <w:r>
              <w:rPr>
                <w:rFonts w:ascii="Arial" w:eastAsia="Arial" w:hAnsi="Arial" w:cs="Arial"/>
                <w:b/>
                <w:color w:val="000000"/>
              </w:rPr>
              <w:t>50% – 59%</w:t>
            </w:r>
          </w:p>
        </w:tc>
        <w:tc>
          <w:tcPr>
            <w:tcW w:w="1358" w:type="dxa"/>
            <w:tcBorders>
              <w:top w:val="single" w:sz="6" w:space="0" w:color="000000"/>
              <w:bottom w:val="single" w:sz="6" w:space="0" w:color="000000"/>
            </w:tcBorders>
          </w:tcPr>
          <w:p w14:paraId="1F7A54D4"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A sufficient but limited level of systematic, </w:t>
            </w:r>
            <w:proofErr w:type="gramStart"/>
            <w:r>
              <w:rPr>
                <w:rFonts w:ascii="Arial" w:eastAsia="Arial" w:hAnsi="Arial" w:cs="Arial"/>
                <w:color w:val="000000"/>
                <w:sz w:val="16"/>
                <w:szCs w:val="16"/>
              </w:rPr>
              <w:t>theoretical</w:t>
            </w:r>
            <w:proofErr w:type="gramEnd"/>
            <w:r>
              <w:rPr>
                <w:rFonts w:ascii="Arial" w:eastAsia="Arial" w:hAnsi="Arial" w:cs="Arial"/>
                <w:color w:val="000000"/>
                <w:sz w:val="16"/>
                <w:szCs w:val="16"/>
              </w:rPr>
              <w:t xml:space="preserve"> and conceptual understanding of knowledge at times at or informed by the forefront of the field of study but showing adequate depth, breadth, detail and clarity</w:t>
            </w:r>
          </w:p>
        </w:tc>
        <w:tc>
          <w:tcPr>
            <w:tcW w:w="1701" w:type="dxa"/>
            <w:tcBorders>
              <w:top w:val="single" w:sz="4" w:space="0" w:color="000000"/>
              <w:left w:val="single" w:sz="4" w:space="0" w:color="000000"/>
              <w:bottom w:val="single" w:sz="4" w:space="0" w:color="000000"/>
              <w:right w:val="single" w:sz="4" w:space="0" w:color="000000"/>
            </w:tcBorders>
          </w:tcPr>
          <w:p w14:paraId="33150EC6"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 sufficient but limited level of critical evaluation and awareness of current problems and contemporary issues and debates, with some reference to new insights or perspectives within the field. Limited evidence of  originality and creativity in synthesising current research and scholarship within the subject area</w:t>
            </w:r>
          </w:p>
        </w:tc>
        <w:tc>
          <w:tcPr>
            <w:tcW w:w="1947" w:type="dxa"/>
            <w:tcBorders>
              <w:top w:val="single" w:sz="6" w:space="0" w:color="000000"/>
              <w:bottom w:val="single" w:sz="6" w:space="0" w:color="000000"/>
            </w:tcBorders>
          </w:tcPr>
          <w:p w14:paraId="49E49FE4"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A reasonable but limited level of originality and innovation in the application of knowledge and theory to professional practice within the discipline. Demonstration of some good critical awareness and evaluation and some ability to use the academic literature in developing judgements and decisions in relation to complex issues and problems at a professional level</w:t>
            </w:r>
          </w:p>
        </w:tc>
        <w:tc>
          <w:tcPr>
            <w:tcW w:w="1605" w:type="dxa"/>
            <w:tcBorders>
              <w:top w:val="single" w:sz="6" w:space="0" w:color="000000"/>
              <w:bottom w:val="single" w:sz="6" w:space="0" w:color="000000"/>
            </w:tcBorders>
          </w:tcPr>
          <w:p w14:paraId="62D6BF20"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Sufficient critical engagement with a reasonable range of relevant and current academic, research, policy- and practice-related literature demonstrating mainly appropriate reading but limited initiative and/or some minor inconsistencies and inaccuracies in referencing</w:t>
            </w:r>
          </w:p>
        </w:tc>
        <w:tc>
          <w:tcPr>
            <w:tcW w:w="1500" w:type="dxa"/>
            <w:tcBorders>
              <w:top w:val="single" w:sz="6" w:space="0" w:color="000000"/>
              <w:bottom w:val="single" w:sz="6" w:space="0" w:color="000000"/>
            </w:tcBorders>
          </w:tcPr>
          <w:p w14:paraId="636F0B89"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Generally good presentation of work that is sufficiently logical and coherent in structure with a discernible central argument. May present limited originality and lack some clarity of expression, but an identifiable conclusion reasonably communicated to specialist and non-specialist audiences</w:t>
            </w:r>
          </w:p>
        </w:tc>
      </w:tr>
    </w:tbl>
    <w:p w14:paraId="2E5202D3" w14:textId="77777777" w:rsidR="004D3C94" w:rsidRDefault="0085654C">
      <w:pPr>
        <w:rPr>
          <w:rFonts w:ascii="Arial" w:eastAsia="Arial" w:hAnsi="Arial" w:cs="Arial"/>
          <w:sz w:val="20"/>
          <w:szCs w:val="20"/>
        </w:rPr>
      </w:pPr>
      <w:r>
        <w:br w:type="page"/>
      </w: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4"/>
        <w:gridCol w:w="452"/>
        <w:gridCol w:w="1499"/>
        <w:gridCol w:w="1843"/>
        <w:gridCol w:w="1843"/>
        <w:gridCol w:w="1275"/>
        <w:gridCol w:w="1650"/>
      </w:tblGrid>
      <w:tr w:rsidR="004D3C94" w14:paraId="6FB8D143" w14:textId="77777777">
        <w:trPr>
          <w:trHeight w:val="274"/>
        </w:trPr>
        <w:tc>
          <w:tcPr>
            <w:tcW w:w="906" w:type="dxa"/>
            <w:gridSpan w:val="2"/>
            <w:tcBorders>
              <w:top w:val="single" w:sz="4" w:space="0" w:color="000000"/>
              <w:left w:val="single" w:sz="4" w:space="0" w:color="000000"/>
              <w:bottom w:val="single" w:sz="4" w:space="0" w:color="000000"/>
              <w:right w:val="single" w:sz="4" w:space="0" w:color="000000"/>
            </w:tcBorders>
            <w:shd w:val="clear" w:color="auto" w:fill="DEEBF6"/>
            <w:vAlign w:val="center"/>
          </w:tcPr>
          <w:p w14:paraId="1B43363E" w14:textId="77777777" w:rsidR="004D3C94" w:rsidRDefault="0085654C">
            <w:pPr>
              <w:jc w:val="center"/>
              <w:rPr>
                <w:rFonts w:ascii="Arial" w:eastAsia="Arial" w:hAnsi="Arial" w:cs="Arial"/>
                <w:b/>
              </w:rPr>
            </w:pPr>
            <w:r>
              <w:rPr>
                <w:rFonts w:ascii="Arial" w:eastAsia="Arial" w:hAnsi="Arial" w:cs="Arial"/>
                <w:b/>
              </w:rPr>
              <w:lastRenderedPageBreak/>
              <w:t>Level 7</w:t>
            </w:r>
          </w:p>
        </w:tc>
        <w:tc>
          <w:tcPr>
            <w:tcW w:w="1499" w:type="dxa"/>
            <w:tcBorders>
              <w:top w:val="single" w:sz="4" w:space="0" w:color="000000"/>
              <w:left w:val="single" w:sz="4" w:space="0" w:color="000000"/>
              <w:bottom w:val="single" w:sz="6" w:space="0" w:color="000000"/>
              <w:right w:val="single" w:sz="4" w:space="0" w:color="000000"/>
            </w:tcBorders>
            <w:shd w:val="clear" w:color="auto" w:fill="BDD7EE"/>
          </w:tcPr>
          <w:p w14:paraId="7C8496FA" w14:textId="77777777" w:rsidR="004D3C94" w:rsidRDefault="0085654C">
            <w:pPr>
              <w:rPr>
                <w:rFonts w:ascii="Arial" w:eastAsia="Arial" w:hAnsi="Arial" w:cs="Arial"/>
                <w:b/>
                <w:color w:val="000000"/>
                <w:sz w:val="16"/>
                <w:szCs w:val="16"/>
              </w:rPr>
            </w:pPr>
            <w:r>
              <w:rPr>
                <w:rFonts w:ascii="Arial" w:eastAsia="Arial" w:hAnsi="Arial" w:cs="Arial"/>
                <w:b/>
                <w:color w:val="000000"/>
                <w:sz w:val="16"/>
                <w:szCs w:val="16"/>
              </w:rPr>
              <w:t>Coherent and detailed knowledge and understanding</w:t>
            </w:r>
          </w:p>
        </w:tc>
        <w:tc>
          <w:tcPr>
            <w:tcW w:w="1843" w:type="dxa"/>
            <w:tcBorders>
              <w:top w:val="single" w:sz="4" w:space="0" w:color="000000"/>
              <w:left w:val="single" w:sz="4" w:space="0" w:color="000000"/>
              <w:bottom w:val="single" w:sz="6" w:space="0" w:color="000000"/>
              <w:right w:val="single" w:sz="4" w:space="0" w:color="000000"/>
            </w:tcBorders>
            <w:shd w:val="clear" w:color="auto" w:fill="BDD7EE"/>
          </w:tcPr>
          <w:p w14:paraId="05A0E657" w14:textId="77777777" w:rsidR="004D3C94" w:rsidRDefault="0085654C">
            <w:pPr>
              <w:rPr>
                <w:rFonts w:ascii="Arial" w:eastAsia="Arial" w:hAnsi="Arial" w:cs="Arial"/>
                <w:b/>
                <w:color w:val="000000"/>
                <w:sz w:val="16"/>
                <w:szCs w:val="16"/>
              </w:rPr>
            </w:pPr>
            <w:r>
              <w:rPr>
                <w:rFonts w:ascii="Arial" w:eastAsia="Arial" w:hAnsi="Arial" w:cs="Arial"/>
                <w:b/>
                <w:color w:val="000000"/>
                <w:sz w:val="16"/>
                <w:szCs w:val="16"/>
              </w:rPr>
              <w:t xml:space="preserve">Cognitive and intellectual skills </w:t>
            </w:r>
          </w:p>
          <w:p w14:paraId="08B15247" w14:textId="77777777" w:rsidR="004D3C94" w:rsidRDefault="004D3C94">
            <w:pPr>
              <w:rPr>
                <w:rFonts w:ascii="Arial" w:eastAsia="Arial" w:hAnsi="Arial" w:cs="Arial"/>
                <w:sz w:val="16"/>
                <w:szCs w:val="16"/>
              </w:rPr>
            </w:pPr>
          </w:p>
        </w:tc>
        <w:tc>
          <w:tcPr>
            <w:tcW w:w="1843" w:type="dxa"/>
            <w:tcBorders>
              <w:top w:val="single" w:sz="4" w:space="0" w:color="000000"/>
              <w:left w:val="single" w:sz="4" w:space="0" w:color="000000"/>
              <w:bottom w:val="single" w:sz="6" w:space="0" w:color="000000"/>
              <w:right w:val="single" w:sz="4" w:space="0" w:color="000000"/>
            </w:tcBorders>
            <w:shd w:val="clear" w:color="auto" w:fill="BDD7EE"/>
          </w:tcPr>
          <w:p w14:paraId="15AE29E3" w14:textId="77777777" w:rsidR="004D3C94" w:rsidRDefault="0085654C">
            <w:pPr>
              <w:rPr>
                <w:rFonts w:ascii="Arial" w:eastAsia="Arial" w:hAnsi="Arial" w:cs="Arial"/>
                <w:b/>
                <w:color w:val="000000"/>
                <w:sz w:val="16"/>
                <w:szCs w:val="16"/>
              </w:rPr>
            </w:pPr>
            <w:r>
              <w:rPr>
                <w:rFonts w:ascii="Arial" w:eastAsia="Arial" w:hAnsi="Arial" w:cs="Arial"/>
                <w:b/>
                <w:color w:val="000000"/>
                <w:sz w:val="16"/>
                <w:szCs w:val="16"/>
              </w:rPr>
              <w:t>Application of theory to practice</w:t>
            </w:r>
          </w:p>
        </w:tc>
        <w:tc>
          <w:tcPr>
            <w:tcW w:w="1275" w:type="dxa"/>
            <w:tcBorders>
              <w:top w:val="single" w:sz="4" w:space="0" w:color="000000"/>
              <w:left w:val="single" w:sz="4" w:space="0" w:color="000000"/>
              <w:bottom w:val="single" w:sz="6" w:space="0" w:color="000000"/>
              <w:right w:val="single" w:sz="4" w:space="0" w:color="000000"/>
            </w:tcBorders>
            <w:shd w:val="clear" w:color="auto" w:fill="BDD7EE"/>
          </w:tcPr>
          <w:p w14:paraId="5589B6DD" w14:textId="77777777" w:rsidR="004D3C94" w:rsidRDefault="0085654C">
            <w:pPr>
              <w:rPr>
                <w:rFonts w:ascii="Arial" w:eastAsia="Arial" w:hAnsi="Arial" w:cs="Arial"/>
                <w:b/>
                <w:color w:val="000000"/>
                <w:sz w:val="16"/>
                <w:szCs w:val="16"/>
              </w:rPr>
            </w:pPr>
            <w:r>
              <w:rPr>
                <w:rFonts w:ascii="Arial" w:eastAsia="Arial" w:hAnsi="Arial" w:cs="Arial"/>
                <w:b/>
                <w:color w:val="000000"/>
                <w:sz w:val="16"/>
                <w:szCs w:val="16"/>
              </w:rPr>
              <w:t>Reading and referencing</w:t>
            </w:r>
          </w:p>
        </w:tc>
        <w:tc>
          <w:tcPr>
            <w:tcW w:w="1650" w:type="dxa"/>
            <w:tcBorders>
              <w:top w:val="single" w:sz="4" w:space="0" w:color="000000"/>
              <w:left w:val="single" w:sz="4" w:space="0" w:color="000000"/>
              <w:bottom w:val="single" w:sz="6" w:space="0" w:color="000000"/>
              <w:right w:val="single" w:sz="4" w:space="0" w:color="000000"/>
            </w:tcBorders>
            <w:shd w:val="clear" w:color="auto" w:fill="BDD7EE"/>
          </w:tcPr>
          <w:p w14:paraId="1F392E7A" w14:textId="77777777" w:rsidR="004D3C94" w:rsidRDefault="0085654C">
            <w:pPr>
              <w:rPr>
                <w:rFonts w:ascii="Arial" w:eastAsia="Arial" w:hAnsi="Arial" w:cs="Arial"/>
                <w:sz w:val="16"/>
                <w:szCs w:val="16"/>
              </w:rPr>
            </w:pPr>
            <w:r>
              <w:rPr>
                <w:rFonts w:ascii="Arial" w:eastAsia="Arial" w:hAnsi="Arial" w:cs="Arial"/>
                <w:b/>
                <w:color w:val="000000"/>
                <w:sz w:val="16"/>
                <w:szCs w:val="16"/>
              </w:rPr>
              <w:t xml:space="preserve">Presentation, </w:t>
            </w:r>
            <w:proofErr w:type="gramStart"/>
            <w:r>
              <w:rPr>
                <w:rFonts w:ascii="Arial" w:eastAsia="Arial" w:hAnsi="Arial" w:cs="Arial"/>
                <w:b/>
                <w:color w:val="000000"/>
                <w:sz w:val="16"/>
                <w:szCs w:val="16"/>
              </w:rPr>
              <w:t>style</w:t>
            </w:r>
            <w:proofErr w:type="gramEnd"/>
            <w:r>
              <w:rPr>
                <w:rFonts w:ascii="Arial" w:eastAsia="Arial" w:hAnsi="Arial" w:cs="Arial"/>
                <w:b/>
                <w:color w:val="000000"/>
                <w:sz w:val="16"/>
                <w:szCs w:val="16"/>
              </w:rPr>
              <w:t xml:space="preserve"> and structure</w:t>
            </w:r>
          </w:p>
        </w:tc>
      </w:tr>
      <w:tr w:rsidR="004D3C94" w14:paraId="06F6E7DC" w14:textId="77777777">
        <w:trPr>
          <w:trHeight w:val="957"/>
        </w:trPr>
        <w:tc>
          <w:tcPr>
            <w:tcW w:w="454" w:type="dxa"/>
            <w:tcBorders>
              <w:top w:val="single" w:sz="4" w:space="0" w:color="000000"/>
              <w:left w:val="single" w:sz="4" w:space="0" w:color="000000"/>
              <w:bottom w:val="single" w:sz="4" w:space="0" w:color="000000"/>
              <w:right w:val="single" w:sz="4" w:space="0" w:color="000000"/>
            </w:tcBorders>
            <w:shd w:val="clear" w:color="auto" w:fill="DEEBF6"/>
            <w:vAlign w:val="center"/>
          </w:tcPr>
          <w:p w14:paraId="2040FA77" w14:textId="77777777" w:rsidR="004D3C94" w:rsidRDefault="0085654C">
            <w:pPr>
              <w:ind w:left="113" w:right="113"/>
              <w:jc w:val="center"/>
              <w:rPr>
                <w:rFonts w:ascii="Arial" w:eastAsia="Arial" w:hAnsi="Arial" w:cs="Arial"/>
                <w:b/>
                <w:color w:val="000000"/>
              </w:rPr>
            </w:pPr>
            <w:r>
              <w:rPr>
                <w:rFonts w:ascii="Arial" w:eastAsia="Arial" w:hAnsi="Arial" w:cs="Arial"/>
                <w:b/>
                <w:color w:val="000000"/>
              </w:rPr>
              <w:t>Marginal fail</w:t>
            </w:r>
          </w:p>
        </w:tc>
        <w:tc>
          <w:tcPr>
            <w:tcW w:w="452" w:type="dxa"/>
            <w:tcBorders>
              <w:top w:val="single" w:sz="4" w:space="0" w:color="000000"/>
              <w:left w:val="single" w:sz="4" w:space="0" w:color="000000"/>
              <w:bottom w:val="single" w:sz="4" w:space="0" w:color="000000"/>
              <w:right w:val="single" w:sz="6" w:space="0" w:color="000000"/>
            </w:tcBorders>
            <w:shd w:val="clear" w:color="auto" w:fill="DEEBF6"/>
          </w:tcPr>
          <w:p w14:paraId="77D57C45" w14:textId="77777777" w:rsidR="004D3C94" w:rsidRDefault="0085654C">
            <w:pPr>
              <w:ind w:left="113" w:right="113"/>
              <w:jc w:val="center"/>
              <w:rPr>
                <w:rFonts w:ascii="Arial" w:eastAsia="Arial" w:hAnsi="Arial" w:cs="Arial"/>
              </w:rPr>
            </w:pPr>
            <w:r>
              <w:rPr>
                <w:rFonts w:ascii="Arial" w:eastAsia="Arial" w:hAnsi="Arial" w:cs="Arial"/>
                <w:b/>
                <w:color w:val="000000"/>
              </w:rPr>
              <w:t>45% – 49%</w:t>
            </w:r>
          </w:p>
        </w:tc>
        <w:tc>
          <w:tcPr>
            <w:tcW w:w="1499" w:type="dxa"/>
            <w:tcBorders>
              <w:top w:val="single" w:sz="6" w:space="0" w:color="000000"/>
              <w:left w:val="single" w:sz="6" w:space="0" w:color="000000"/>
              <w:bottom w:val="single" w:sz="6" w:space="0" w:color="000000"/>
              <w:right w:val="single" w:sz="6" w:space="0" w:color="000000"/>
            </w:tcBorders>
            <w:shd w:val="clear" w:color="auto" w:fill="auto"/>
          </w:tcPr>
          <w:p w14:paraId="540D697D"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Knowledge and understanding of the subject matter is incomplete, </w:t>
            </w:r>
            <w:proofErr w:type="gramStart"/>
            <w:r>
              <w:rPr>
                <w:rFonts w:ascii="Arial" w:eastAsia="Arial" w:hAnsi="Arial" w:cs="Arial"/>
                <w:color w:val="000000"/>
                <w:sz w:val="16"/>
                <w:szCs w:val="16"/>
              </w:rPr>
              <w:t>uninformed</w:t>
            </w:r>
            <w:proofErr w:type="gramEnd"/>
            <w:r>
              <w:rPr>
                <w:rFonts w:ascii="Arial" w:eastAsia="Arial" w:hAnsi="Arial" w:cs="Arial"/>
                <w:color w:val="000000"/>
                <w:sz w:val="16"/>
                <w:szCs w:val="16"/>
              </w:rPr>
              <w:t xml:space="preserve"> or limited in its scholarship within the field of study, or lacking sufficient depth, breadth, detail or clarity</w:t>
            </w:r>
          </w:p>
        </w:tc>
        <w:tc>
          <w:tcPr>
            <w:tcW w:w="1843" w:type="dxa"/>
            <w:tcBorders>
              <w:top w:val="single" w:sz="4" w:space="0" w:color="000000"/>
              <w:left w:val="single" w:sz="4" w:space="0" w:color="000000"/>
              <w:bottom w:val="single" w:sz="4" w:space="0" w:color="000000"/>
              <w:right w:val="single" w:sz="4" w:space="0" w:color="000000"/>
            </w:tcBorders>
          </w:tcPr>
          <w:p w14:paraId="2194B528"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Critical evaluation is limited or lacks awareness of current problems and contemporary issues and debates. Insufficient reference made to new insights or perspectives within the field, or insufficient evidence of originality and creativity in synthesising current research and scholarship within the subject area</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60F683B7"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Insufficient degree of originality or innovation in the application of knowledge and theory to professional practice within the discipline. Demonstration of poor critical awareness and evaluation or a lack of ability to use the academic literature in developing judgements and decisions in relation to complex issues and problems at a professional level</w:t>
            </w:r>
          </w:p>
        </w:tc>
        <w:tc>
          <w:tcPr>
            <w:tcW w:w="1275" w:type="dxa"/>
            <w:tcBorders>
              <w:top w:val="single" w:sz="6" w:space="0" w:color="000000"/>
              <w:left w:val="single" w:sz="6" w:space="0" w:color="000000"/>
              <w:bottom w:val="single" w:sz="6" w:space="0" w:color="000000"/>
              <w:right w:val="single" w:sz="6" w:space="0" w:color="000000"/>
            </w:tcBorders>
            <w:shd w:val="clear" w:color="auto" w:fill="auto"/>
          </w:tcPr>
          <w:p w14:paraId="6C27E88E"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Insufficient critical engagement with relevant and current academic, research, policy- and practice-related literature. Lack of evidence of wider reading or a lack of initiative or  inconsistent and inaccurate referencing</w:t>
            </w:r>
          </w:p>
        </w:tc>
        <w:tc>
          <w:tcPr>
            <w:tcW w:w="1650" w:type="dxa"/>
            <w:tcBorders>
              <w:top w:val="single" w:sz="4" w:space="0" w:color="000000"/>
              <w:left w:val="single" w:sz="4" w:space="0" w:color="000000"/>
              <w:bottom w:val="single" w:sz="4" w:space="0" w:color="000000"/>
              <w:right w:val="single" w:sz="4" w:space="0" w:color="000000"/>
            </w:tcBorders>
          </w:tcPr>
          <w:p w14:paraId="52119110"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Presentation of work shows insufficient organisation or central </w:t>
            </w:r>
            <w:proofErr w:type="gramStart"/>
            <w:r>
              <w:rPr>
                <w:rFonts w:ascii="Arial" w:eastAsia="Arial" w:hAnsi="Arial" w:cs="Arial"/>
                <w:color w:val="000000"/>
                <w:sz w:val="16"/>
                <w:szCs w:val="16"/>
              </w:rPr>
              <w:t>argument, and</w:t>
            </w:r>
            <w:proofErr w:type="gramEnd"/>
            <w:r>
              <w:rPr>
                <w:rFonts w:ascii="Arial" w:eastAsia="Arial" w:hAnsi="Arial" w:cs="Arial"/>
                <w:color w:val="000000"/>
                <w:sz w:val="16"/>
                <w:szCs w:val="16"/>
              </w:rPr>
              <w:t xml:space="preserve"> is lacking in logical and coherent structure. Poor clarity of expression weakly communicating  to specialist or non-specialist audiences</w:t>
            </w:r>
          </w:p>
        </w:tc>
      </w:tr>
      <w:tr w:rsidR="004D3C94" w14:paraId="12245E99" w14:textId="77777777">
        <w:tc>
          <w:tcPr>
            <w:tcW w:w="454" w:type="dxa"/>
            <w:vMerge w:val="restart"/>
            <w:tcBorders>
              <w:top w:val="single" w:sz="4" w:space="0" w:color="000000"/>
              <w:left w:val="single" w:sz="4" w:space="0" w:color="000000"/>
              <w:bottom w:val="single" w:sz="4" w:space="0" w:color="000000"/>
              <w:right w:val="single" w:sz="4" w:space="0" w:color="000000"/>
            </w:tcBorders>
            <w:shd w:val="clear" w:color="auto" w:fill="DEEBF6"/>
            <w:vAlign w:val="center"/>
          </w:tcPr>
          <w:p w14:paraId="49299C9E" w14:textId="77777777" w:rsidR="004D3C94" w:rsidRDefault="0085654C">
            <w:pPr>
              <w:ind w:left="113" w:right="113"/>
              <w:jc w:val="center"/>
              <w:rPr>
                <w:rFonts w:ascii="Arial" w:eastAsia="Arial" w:hAnsi="Arial" w:cs="Arial"/>
              </w:rPr>
            </w:pPr>
            <w:r>
              <w:rPr>
                <w:rFonts w:ascii="Arial" w:eastAsia="Arial" w:hAnsi="Arial" w:cs="Arial"/>
                <w:b/>
                <w:color w:val="000000"/>
              </w:rPr>
              <w:t>Fail</w:t>
            </w:r>
          </w:p>
        </w:tc>
        <w:tc>
          <w:tcPr>
            <w:tcW w:w="452" w:type="dxa"/>
            <w:tcBorders>
              <w:top w:val="single" w:sz="4" w:space="0" w:color="000000"/>
              <w:left w:val="single" w:sz="4" w:space="0" w:color="000000"/>
              <w:bottom w:val="single" w:sz="4" w:space="0" w:color="000000"/>
              <w:right w:val="single" w:sz="6" w:space="0" w:color="000000"/>
            </w:tcBorders>
            <w:shd w:val="clear" w:color="auto" w:fill="DEEBF6"/>
          </w:tcPr>
          <w:p w14:paraId="5C6A2DFE" w14:textId="77777777" w:rsidR="004D3C94" w:rsidRDefault="0085654C">
            <w:pPr>
              <w:ind w:left="113" w:right="113"/>
              <w:jc w:val="center"/>
              <w:rPr>
                <w:rFonts w:ascii="Arial" w:eastAsia="Arial" w:hAnsi="Arial" w:cs="Arial"/>
              </w:rPr>
            </w:pPr>
            <w:r>
              <w:rPr>
                <w:rFonts w:ascii="Arial" w:eastAsia="Arial" w:hAnsi="Arial" w:cs="Arial"/>
                <w:b/>
                <w:color w:val="000000"/>
              </w:rPr>
              <w:t>30% – 44%</w:t>
            </w:r>
          </w:p>
        </w:tc>
        <w:tc>
          <w:tcPr>
            <w:tcW w:w="1499" w:type="dxa"/>
            <w:tcBorders>
              <w:top w:val="single" w:sz="4" w:space="0" w:color="000000"/>
              <w:left w:val="single" w:sz="4" w:space="0" w:color="000000"/>
              <w:bottom w:val="single" w:sz="4" w:space="0" w:color="000000"/>
              <w:right w:val="single" w:sz="4" w:space="0" w:color="000000"/>
            </w:tcBorders>
          </w:tcPr>
          <w:p w14:paraId="707345E2"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Limited knowledge and understanding of the subject matter shown. Work is not sufficiently informed by scholarship within the field of study and is insufficient in depth, breadth, </w:t>
            </w:r>
            <w:proofErr w:type="gramStart"/>
            <w:r>
              <w:rPr>
                <w:rFonts w:ascii="Arial" w:eastAsia="Arial" w:hAnsi="Arial" w:cs="Arial"/>
                <w:color w:val="000000"/>
                <w:sz w:val="16"/>
                <w:szCs w:val="16"/>
              </w:rPr>
              <w:t>detail</w:t>
            </w:r>
            <w:proofErr w:type="gramEnd"/>
            <w:r>
              <w:rPr>
                <w:rFonts w:ascii="Arial" w:eastAsia="Arial" w:hAnsi="Arial" w:cs="Arial"/>
                <w:color w:val="000000"/>
                <w:sz w:val="16"/>
                <w:szCs w:val="16"/>
              </w:rPr>
              <w:t xml:space="preserve"> or clarity</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114CDC6D"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Insufficient evidence of critical evaluation and awareness of current problems and contemporary issues and debates. Insufficient reference to new insights or perspectives within the field and lacking in originality and creativity in synthesising current research and scholarship within the subject area</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4CB0F5AC"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Little evidence of originality and innovation and a significant lack of application of knowledge and theory to professional practice demonstrating little critical awareness and evaluation and a lack of ability to use the academic literature to make judgements and decisions in relation to complex issues and problems at a professional level</w:t>
            </w:r>
          </w:p>
        </w:tc>
        <w:tc>
          <w:tcPr>
            <w:tcW w:w="1275" w:type="dxa"/>
            <w:tcBorders>
              <w:top w:val="single" w:sz="6" w:space="0" w:color="000000"/>
              <w:left w:val="single" w:sz="6" w:space="0" w:color="000000"/>
              <w:bottom w:val="single" w:sz="6" w:space="0" w:color="000000"/>
              <w:right w:val="single" w:sz="6" w:space="0" w:color="000000"/>
            </w:tcBorders>
            <w:shd w:val="clear" w:color="auto" w:fill="auto"/>
          </w:tcPr>
          <w:p w14:paraId="3BCDAA8A"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Little evidence of critical engagement with relevant and current literature. Poor use of appropriate sources and/or inconsistent and inaccurate referencing</w:t>
            </w:r>
          </w:p>
        </w:tc>
        <w:tc>
          <w:tcPr>
            <w:tcW w:w="1650" w:type="dxa"/>
            <w:tcBorders>
              <w:top w:val="single" w:sz="6" w:space="0" w:color="000000"/>
              <w:left w:val="single" w:sz="6" w:space="0" w:color="000000"/>
              <w:bottom w:val="single" w:sz="6" w:space="0" w:color="000000"/>
              <w:right w:val="single" w:sz="6" w:space="0" w:color="000000"/>
            </w:tcBorders>
            <w:shd w:val="clear" w:color="auto" w:fill="auto"/>
          </w:tcPr>
          <w:p w14:paraId="5C144EEA"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Often poorly presented work that is disorganised, has an ill-formed central argument, and lacks a logical and coherent structure. A lack of clarity of expression or fails to communicate effective conclusions to specialist or non-specialist audiences</w:t>
            </w:r>
          </w:p>
        </w:tc>
      </w:tr>
      <w:tr w:rsidR="004D3C94" w14:paraId="0EB0DA02" w14:textId="77777777">
        <w:tc>
          <w:tcPr>
            <w:tcW w:w="454" w:type="dxa"/>
            <w:vMerge/>
            <w:tcBorders>
              <w:top w:val="single" w:sz="4" w:space="0" w:color="000000"/>
              <w:left w:val="single" w:sz="4" w:space="0" w:color="000000"/>
              <w:bottom w:val="single" w:sz="4" w:space="0" w:color="000000"/>
              <w:right w:val="single" w:sz="4" w:space="0" w:color="000000"/>
            </w:tcBorders>
            <w:shd w:val="clear" w:color="auto" w:fill="DEEBF6"/>
            <w:vAlign w:val="center"/>
          </w:tcPr>
          <w:p w14:paraId="184DC32A" w14:textId="77777777" w:rsidR="004D3C94" w:rsidRDefault="004D3C94">
            <w:pPr>
              <w:widowControl w:val="0"/>
              <w:pBdr>
                <w:top w:val="nil"/>
                <w:left w:val="nil"/>
                <w:bottom w:val="nil"/>
                <w:right w:val="nil"/>
                <w:between w:val="nil"/>
              </w:pBdr>
              <w:spacing w:line="276" w:lineRule="auto"/>
              <w:rPr>
                <w:rFonts w:ascii="Arial" w:eastAsia="Arial" w:hAnsi="Arial" w:cs="Arial"/>
                <w:color w:val="000000"/>
                <w:sz w:val="16"/>
                <w:szCs w:val="16"/>
              </w:rPr>
            </w:pPr>
          </w:p>
        </w:tc>
        <w:tc>
          <w:tcPr>
            <w:tcW w:w="452" w:type="dxa"/>
            <w:tcBorders>
              <w:top w:val="single" w:sz="4" w:space="0" w:color="000000"/>
              <w:left w:val="single" w:sz="4" w:space="0" w:color="000000"/>
              <w:bottom w:val="single" w:sz="4" w:space="0" w:color="000000"/>
              <w:right w:val="single" w:sz="6" w:space="0" w:color="000000"/>
            </w:tcBorders>
            <w:shd w:val="clear" w:color="auto" w:fill="DEEBF6"/>
          </w:tcPr>
          <w:p w14:paraId="7A44E2D8" w14:textId="77777777" w:rsidR="004D3C94" w:rsidRDefault="0085654C">
            <w:pPr>
              <w:ind w:left="113" w:right="113"/>
              <w:jc w:val="center"/>
              <w:rPr>
                <w:rFonts w:ascii="Arial" w:eastAsia="Arial" w:hAnsi="Arial" w:cs="Arial"/>
              </w:rPr>
            </w:pPr>
            <w:r>
              <w:rPr>
                <w:rFonts w:ascii="Arial" w:eastAsia="Arial" w:hAnsi="Arial" w:cs="Arial"/>
                <w:b/>
                <w:color w:val="000000"/>
              </w:rPr>
              <w:t>&lt; 30%</w:t>
            </w:r>
          </w:p>
        </w:tc>
        <w:tc>
          <w:tcPr>
            <w:tcW w:w="1499" w:type="dxa"/>
            <w:tcBorders>
              <w:top w:val="single" w:sz="6" w:space="0" w:color="000000"/>
              <w:left w:val="single" w:sz="6" w:space="0" w:color="000000"/>
              <w:bottom w:val="single" w:sz="6" w:space="0" w:color="000000"/>
              <w:right w:val="single" w:sz="6" w:space="0" w:color="000000"/>
            </w:tcBorders>
            <w:shd w:val="clear" w:color="auto" w:fill="auto"/>
          </w:tcPr>
          <w:p w14:paraId="3FBF6856"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Inadequate and limited knowledge and understanding of the subject matter shown. Work is not informed by scholarship within the field of study and significantly lacks depth, breadth, </w:t>
            </w:r>
            <w:proofErr w:type="gramStart"/>
            <w:r>
              <w:rPr>
                <w:rFonts w:ascii="Arial" w:eastAsia="Arial" w:hAnsi="Arial" w:cs="Arial"/>
                <w:color w:val="000000"/>
                <w:sz w:val="16"/>
                <w:szCs w:val="16"/>
              </w:rPr>
              <w:t>detail</w:t>
            </w:r>
            <w:proofErr w:type="gramEnd"/>
            <w:r>
              <w:rPr>
                <w:rFonts w:ascii="Arial" w:eastAsia="Arial" w:hAnsi="Arial" w:cs="Arial"/>
                <w:color w:val="000000"/>
                <w:sz w:val="16"/>
                <w:szCs w:val="16"/>
              </w:rPr>
              <w:t xml:space="preserve"> or clarity</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2D128C6D"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Descriptive work with little or no evidence of critical evaluation and awareness of current problems and contemporary issues and debates. No evidence of awareness of new insights or perspectives within the field.  Little or no synthesis of current research and scholarship within the subject area</w:t>
            </w:r>
          </w:p>
        </w:tc>
        <w:tc>
          <w:tcPr>
            <w:tcW w:w="1843" w:type="dxa"/>
            <w:tcBorders>
              <w:top w:val="single" w:sz="6" w:space="0" w:color="000000"/>
              <w:left w:val="single" w:sz="6" w:space="0" w:color="000000"/>
              <w:bottom w:val="single" w:sz="6" w:space="0" w:color="000000"/>
              <w:right w:val="single" w:sz="6" w:space="0" w:color="000000"/>
            </w:tcBorders>
            <w:shd w:val="clear" w:color="auto" w:fill="auto"/>
          </w:tcPr>
          <w:p w14:paraId="3BA1FBA1"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No evidence of originality and innovation and little to no application of knowledge and theory to professional practice. Demonstrates no critical awareness and evaluation and a distinct lack of ability to use the academic literature in an effective manner</w:t>
            </w:r>
          </w:p>
        </w:tc>
        <w:tc>
          <w:tcPr>
            <w:tcW w:w="1275" w:type="dxa"/>
            <w:tcBorders>
              <w:top w:val="single" w:sz="6" w:space="0" w:color="000000"/>
              <w:left w:val="single" w:sz="6" w:space="0" w:color="000000"/>
              <w:bottom w:val="single" w:sz="6" w:space="0" w:color="000000"/>
              <w:right w:val="single" w:sz="6" w:space="0" w:color="000000"/>
            </w:tcBorders>
            <w:shd w:val="clear" w:color="auto" w:fill="auto"/>
          </w:tcPr>
          <w:p w14:paraId="503F14A5"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No evidence of critical engagement with relevant and current literature. Lack of use of appropriate sources and inconsistent and inaccurate referencing</w:t>
            </w:r>
          </w:p>
        </w:tc>
        <w:tc>
          <w:tcPr>
            <w:tcW w:w="1650" w:type="dxa"/>
            <w:tcBorders>
              <w:top w:val="single" w:sz="6" w:space="0" w:color="000000"/>
              <w:left w:val="single" w:sz="6" w:space="0" w:color="000000"/>
              <w:bottom w:val="single" w:sz="6" w:space="0" w:color="000000"/>
              <w:right w:val="single" w:sz="6" w:space="0" w:color="000000"/>
            </w:tcBorders>
            <w:shd w:val="clear" w:color="auto" w:fill="auto"/>
          </w:tcPr>
          <w:p w14:paraId="1F07F0E2" w14:textId="77777777" w:rsidR="004D3C94" w:rsidRDefault="0085654C">
            <w:pPr>
              <w:rPr>
                <w:rFonts w:ascii="Arial" w:eastAsia="Arial" w:hAnsi="Arial" w:cs="Arial"/>
                <w:color w:val="000000"/>
                <w:sz w:val="16"/>
                <w:szCs w:val="16"/>
              </w:rPr>
            </w:pPr>
            <w:r>
              <w:rPr>
                <w:rFonts w:ascii="Arial" w:eastAsia="Arial" w:hAnsi="Arial" w:cs="Arial"/>
                <w:color w:val="000000"/>
                <w:sz w:val="16"/>
                <w:szCs w:val="16"/>
              </w:rPr>
              <w:t xml:space="preserve">Poorly presented and  disorganised work that lacks a logical and coherent structure, lacks a well-formed central </w:t>
            </w:r>
            <w:proofErr w:type="gramStart"/>
            <w:r>
              <w:rPr>
                <w:rFonts w:ascii="Arial" w:eastAsia="Arial" w:hAnsi="Arial" w:cs="Arial"/>
                <w:color w:val="000000"/>
                <w:sz w:val="16"/>
                <w:szCs w:val="16"/>
              </w:rPr>
              <w:t>argument</w:t>
            </w:r>
            <w:proofErr w:type="gramEnd"/>
            <w:r>
              <w:rPr>
                <w:rFonts w:ascii="Arial" w:eastAsia="Arial" w:hAnsi="Arial" w:cs="Arial"/>
                <w:color w:val="000000"/>
                <w:sz w:val="16"/>
                <w:szCs w:val="16"/>
              </w:rPr>
              <w:t xml:space="preserve"> and shows a significant lack of clarity of expression with very weak or irrelevant conclusions, that may be incoherent to specialist or non-specialist audiences</w:t>
            </w:r>
          </w:p>
        </w:tc>
      </w:tr>
    </w:tbl>
    <w:p w14:paraId="31A83247" w14:textId="77777777" w:rsidR="004D3C94" w:rsidRDefault="004D3C94">
      <w:pPr>
        <w:jc w:val="both"/>
        <w:rPr>
          <w:rFonts w:ascii="Arial" w:eastAsia="Arial" w:hAnsi="Arial" w:cs="Arial"/>
        </w:rPr>
      </w:pPr>
    </w:p>
    <w:p w14:paraId="1C9DA670" w14:textId="77777777" w:rsidR="004D3C94" w:rsidRDefault="004D3C94">
      <w:pPr>
        <w:rPr>
          <w:rFonts w:ascii="Arial" w:eastAsia="Arial" w:hAnsi="Arial" w:cs="Arial"/>
        </w:rPr>
      </w:pPr>
    </w:p>
    <w:p w14:paraId="6706C597" w14:textId="77777777" w:rsidR="004D3C94" w:rsidRDefault="004D3C94">
      <w:pPr>
        <w:rPr>
          <w:rFonts w:ascii="Arial" w:eastAsia="Arial" w:hAnsi="Arial" w:cs="Arial"/>
        </w:rPr>
      </w:pPr>
    </w:p>
    <w:p w14:paraId="09D726D2" w14:textId="77777777" w:rsidR="004D3C94" w:rsidRDefault="004D3C94">
      <w:pPr>
        <w:rPr>
          <w:rFonts w:ascii="Arial" w:eastAsia="Arial" w:hAnsi="Arial" w:cs="Arial"/>
        </w:rPr>
      </w:pPr>
    </w:p>
    <w:p w14:paraId="1DF90E86" w14:textId="77777777" w:rsidR="004D3C94" w:rsidRDefault="004D3C94">
      <w:pPr>
        <w:rPr>
          <w:rFonts w:ascii="Arial" w:eastAsia="Arial" w:hAnsi="Arial" w:cs="Arial"/>
        </w:rPr>
      </w:pPr>
    </w:p>
    <w:p w14:paraId="76AEE20C" w14:textId="77777777" w:rsidR="004D3C94" w:rsidRDefault="004D3C94">
      <w:pPr>
        <w:rPr>
          <w:rFonts w:ascii="Arial" w:eastAsia="Arial" w:hAnsi="Arial" w:cs="Arial"/>
        </w:rPr>
      </w:pPr>
    </w:p>
    <w:sectPr w:rsidR="004D3C94">
      <w:headerReference w:type="default" r:id="rId9"/>
      <w:footerReference w:type="default" r:id="rId10"/>
      <w:pgSz w:w="11906" w:h="16838"/>
      <w:pgMar w:top="862" w:right="737" w:bottom="862" w:left="96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EBC10" w14:textId="77777777" w:rsidR="007F18D1" w:rsidRDefault="007F18D1">
      <w:r>
        <w:separator/>
      </w:r>
    </w:p>
  </w:endnote>
  <w:endnote w:type="continuationSeparator" w:id="0">
    <w:p w14:paraId="3A656BFA" w14:textId="77777777" w:rsidR="007F18D1" w:rsidRDefault="007F1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294F0" w14:textId="77777777" w:rsidR="004D3C94" w:rsidRDefault="0085654C">
    <w:pPr>
      <w:pBdr>
        <w:top w:val="nil"/>
        <w:left w:val="nil"/>
        <w:bottom w:val="nil"/>
        <w:right w:val="nil"/>
        <w:between w:val="nil"/>
      </w:pBdr>
      <w:tabs>
        <w:tab w:val="center" w:pos="4153"/>
        <w:tab w:val="right" w:pos="8306"/>
      </w:tabs>
      <w:jc w:val="center"/>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EC1B82">
      <w:rPr>
        <w:rFonts w:ascii="Arial" w:eastAsia="Arial" w:hAnsi="Arial" w:cs="Arial"/>
        <w:noProof/>
        <w:color w:val="000000"/>
      </w:rPr>
      <w:t>1</w:t>
    </w:r>
    <w:r>
      <w:rPr>
        <w:rFonts w:ascii="Arial" w:eastAsia="Arial" w:hAnsi="Arial" w:cs="Arial"/>
        <w:color w:val="000000"/>
      </w:rPr>
      <w:fldChar w:fldCharType="end"/>
    </w:r>
  </w:p>
  <w:p w14:paraId="72488DFB" w14:textId="77777777" w:rsidR="004D3C94" w:rsidRDefault="004D3C94">
    <w:pPr>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FEB99" w14:textId="77777777" w:rsidR="007F18D1" w:rsidRDefault="007F18D1">
      <w:r>
        <w:separator/>
      </w:r>
    </w:p>
  </w:footnote>
  <w:footnote w:type="continuationSeparator" w:id="0">
    <w:p w14:paraId="48714D4C" w14:textId="77777777" w:rsidR="007F18D1" w:rsidRDefault="007F18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944BC" w14:textId="1A863B09" w:rsidR="004D3C94" w:rsidRDefault="0085654C">
    <w:pPr>
      <w:keepNext/>
      <w:pBdr>
        <w:top w:val="nil"/>
        <w:left w:val="nil"/>
        <w:bottom w:val="single" w:sz="12" w:space="1" w:color="000000"/>
        <w:right w:val="nil"/>
        <w:between w:val="nil"/>
      </w:pBdr>
      <w:tabs>
        <w:tab w:val="right" w:pos="9356"/>
      </w:tabs>
      <w:spacing w:before="120" w:after="120"/>
      <w:rPr>
        <w:b/>
        <w:color w:val="000000"/>
        <w:sz w:val="28"/>
        <w:szCs w:val="28"/>
      </w:rPr>
    </w:pPr>
    <w:r>
      <w:rPr>
        <w:rFonts w:ascii="Arial" w:eastAsia="Arial" w:hAnsi="Arial" w:cs="Arial"/>
        <w:b/>
        <w:color w:val="000000"/>
        <w:sz w:val="20"/>
        <w:szCs w:val="20"/>
      </w:rPr>
      <w:t>MSc Advanced Computing</w:t>
    </w:r>
    <w:r>
      <w:rPr>
        <w:rFonts w:ascii="Arial" w:eastAsia="Arial" w:hAnsi="Arial" w:cs="Arial"/>
        <w:b/>
        <w:color w:val="000000"/>
        <w:sz w:val="20"/>
        <w:szCs w:val="20"/>
      </w:rPr>
      <w:tab/>
    </w:r>
    <w:r w:rsidR="00111123">
      <w:rPr>
        <w:rFonts w:ascii="Arial" w:eastAsia="Arial" w:hAnsi="Arial" w:cs="Arial"/>
        <w:b/>
        <w:color w:val="000000"/>
        <w:sz w:val="20"/>
        <w:szCs w:val="20"/>
      </w:rPr>
      <w:t>Advanced Software Engineering</w:t>
    </w:r>
    <w:r>
      <w:rPr>
        <w:rFonts w:ascii="Arial" w:eastAsia="Arial" w:hAnsi="Arial" w:cs="Arial"/>
        <w:b/>
        <w:color w:val="000000"/>
        <w:sz w:val="20"/>
        <w:szCs w:val="20"/>
      </w:rPr>
      <w:t>: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E16"/>
    <w:multiLevelType w:val="hybridMultilevel"/>
    <w:tmpl w:val="14B02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96000"/>
    <w:multiLevelType w:val="multilevel"/>
    <w:tmpl w:val="5C302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C9004F"/>
    <w:multiLevelType w:val="hybridMultilevel"/>
    <w:tmpl w:val="0B54F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916811"/>
    <w:multiLevelType w:val="multilevel"/>
    <w:tmpl w:val="2166B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1A2576"/>
    <w:multiLevelType w:val="multilevel"/>
    <w:tmpl w:val="A93A92A6"/>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0E603184"/>
    <w:multiLevelType w:val="hybridMultilevel"/>
    <w:tmpl w:val="B92C8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F6AD0"/>
    <w:multiLevelType w:val="hybridMultilevel"/>
    <w:tmpl w:val="D7E86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3D19F3"/>
    <w:multiLevelType w:val="multilevel"/>
    <w:tmpl w:val="6E308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2808DF"/>
    <w:multiLevelType w:val="multilevel"/>
    <w:tmpl w:val="E2DE0AA2"/>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28B5D32"/>
    <w:multiLevelType w:val="hybridMultilevel"/>
    <w:tmpl w:val="31B8DA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EA5C47"/>
    <w:multiLevelType w:val="hybridMultilevel"/>
    <w:tmpl w:val="D97E6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6F51B9"/>
    <w:multiLevelType w:val="multilevel"/>
    <w:tmpl w:val="E898CE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9B8396F"/>
    <w:multiLevelType w:val="hybridMultilevel"/>
    <w:tmpl w:val="4D344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440A6E"/>
    <w:multiLevelType w:val="multilevel"/>
    <w:tmpl w:val="B89A7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B06CAD"/>
    <w:multiLevelType w:val="multilevel"/>
    <w:tmpl w:val="E416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E52423"/>
    <w:multiLevelType w:val="multilevel"/>
    <w:tmpl w:val="20944BB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A2365A"/>
    <w:multiLevelType w:val="multilevel"/>
    <w:tmpl w:val="9EA0E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A300A40"/>
    <w:multiLevelType w:val="multilevel"/>
    <w:tmpl w:val="CB169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BC7434"/>
    <w:multiLevelType w:val="multilevel"/>
    <w:tmpl w:val="6DA4B9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3D5241B6"/>
    <w:multiLevelType w:val="multilevel"/>
    <w:tmpl w:val="35E26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2B00A35"/>
    <w:multiLevelType w:val="hybridMultilevel"/>
    <w:tmpl w:val="95C41AD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570BB9"/>
    <w:multiLevelType w:val="multilevel"/>
    <w:tmpl w:val="EFE6E532"/>
    <w:lvl w:ilvl="0">
      <w:start w:val="1"/>
      <w:numFmt w:val="low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7704E4B"/>
    <w:multiLevelType w:val="multilevel"/>
    <w:tmpl w:val="933A8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9B90E0E"/>
    <w:multiLevelType w:val="hybridMultilevel"/>
    <w:tmpl w:val="A4164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2B25CD"/>
    <w:multiLevelType w:val="multilevel"/>
    <w:tmpl w:val="D3AA9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AD03F20"/>
    <w:multiLevelType w:val="multilevel"/>
    <w:tmpl w:val="CE227182"/>
    <w:lvl w:ilvl="0">
      <w:start w:val="1"/>
      <w:numFmt w:val="upperLetter"/>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4B221408"/>
    <w:multiLevelType w:val="multilevel"/>
    <w:tmpl w:val="42AE82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2752B81"/>
    <w:multiLevelType w:val="hybridMultilevel"/>
    <w:tmpl w:val="47749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733097"/>
    <w:multiLevelType w:val="hybridMultilevel"/>
    <w:tmpl w:val="EDE02DE2"/>
    <w:lvl w:ilvl="0" w:tplc="910883C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EC44060"/>
    <w:multiLevelType w:val="hybridMultilevel"/>
    <w:tmpl w:val="E98A1BD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64D32C7E"/>
    <w:multiLevelType w:val="hybridMultilevel"/>
    <w:tmpl w:val="25E04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950682D"/>
    <w:multiLevelType w:val="multilevel"/>
    <w:tmpl w:val="B1F0CF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A8C3C7A"/>
    <w:multiLevelType w:val="multilevel"/>
    <w:tmpl w:val="AE741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2C4E4E"/>
    <w:multiLevelType w:val="hybridMultilevel"/>
    <w:tmpl w:val="080293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4E12465"/>
    <w:multiLevelType w:val="hybridMultilevel"/>
    <w:tmpl w:val="DB503C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5D9516F"/>
    <w:multiLevelType w:val="hybridMultilevel"/>
    <w:tmpl w:val="943AF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4008883">
    <w:abstractNumId w:val="25"/>
  </w:num>
  <w:num w:numId="2" w16cid:durableId="459417678">
    <w:abstractNumId w:val="24"/>
  </w:num>
  <w:num w:numId="3" w16cid:durableId="1366981353">
    <w:abstractNumId w:val="4"/>
  </w:num>
  <w:num w:numId="4" w16cid:durableId="74278992">
    <w:abstractNumId w:val="26"/>
  </w:num>
  <w:num w:numId="5" w16cid:durableId="1375618934">
    <w:abstractNumId w:val="22"/>
  </w:num>
  <w:num w:numId="6" w16cid:durableId="1523199605">
    <w:abstractNumId w:val="7"/>
  </w:num>
  <w:num w:numId="7" w16cid:durableId="520707210">
    <w:abstractNumId w:val="19"/>
  </w:num>
  <w:num w:numId="8" w16cid:durableId="195699586">
    <w:abstractNumId w:val="32"/>
  </w:num>
  <w:num w:numId="9" w16cid:durableId="619264081">
    <w:abstractNumId w:val="31"/>
  </w:num>
  <w:num w:numId="10" w16cid:durableId="2045907193">
    <w:abstractNumId w:val="15"/>
  </w:num>
  <w:num w:numId="11" w16cid:durableId="1682656207">
    <w:abstractNumId w:val="18"/>
  </w:num>
  <w:num w:numId="12" w16cid:durableId="802967240">
    <w:abstractNumId w:val="11"/>
  </w:num>
  <w:num w:numId="13" w16cid:durableId="577515981">
    <w:abstractNumId w:val="21"/>
  </w:num>
  <w:num w:numId="14" w16cid:durableId="387842103">
    <w:abstractNumId w:val="8"/>
  </w:num>
  <w:num w:numId="15" w16cid:durableId="494615304">
    <w:abstractNumId w:val="13"/>
  </w:num>
  <w:num w:numId="16" w16cid:durableId="1078788939">
    <w:abstractNumId w:val="17"/>
  </w:num>
  <w:num w:numId="17" w16cid:durableId="1310669924">
    <w:abstractNumId w:val="1"/>
  </w:num>
  <w:num w:numId="18" w16cid:durableId="40132407">
    <w:abstractNumId w:val="16"/>
  </w:num>
  <w:num w:numId="19" w16cid:durableId="860902464">
    <w:abstractNumId w:val="3"/>
  </w:num>
  <w:num w:numId="20" w16cid:durableId="1050497043">
    <w:abstractNumId w:val="34"/>
  </w:num>
  <w:num w:numId="21" w16cid:durableId="379523698">
    <w:abstractNumId w:val="33"/>
  </w:num>
  <w:num w:numId="22" w16cid:durableId="1222866660">
    <w:abstractNumId w:val="30"/>
  </w:num>
  <w:num w:numId="23" w16cid:durableId="1401293424">
    <w:abstractNumId w:val="20"/>
  </w:num>
  <w:num w:numId="24" w16cid:durableId="544564860">
    <w:abstractNumId w:val="9"/>
  </w:num>
  <w:num w:numId="25" w16cid:durableId="1944805758">
    <w:abstractNumId w:val="29"/>
  </w:num>
  <w:num w:numId="26" w16cid:durableId="800807565">
    <w:abstractNumId w:val="23"/>
  </w:num>
  <w:num w:numId="27" w16cid:durableId="708191776">
    <w:abstractNumId w:val="2"/>
  </w:num>
  <w:num w:numId="28" w16cid:durableId="1505123412">
    <w:abstractNumId w:val="10"/>
  </w:num>
  <w:num w:numId="29" w16cid:durableId="968628237">
    <w:abstractNumId w:val="5"/>
  </w:num>
  <w:num w:numId="30" w16cid:durableId="441998309">
    <w:abstractNumId w:val="12"/>
  </w:num>
  <w:num w:numId="31" w16cid:durableId="1539391800">
    <w:abstractNumId w:val="27"/>
  </w:num>
  <w:num w:numId="32" w16cid:durableId="1986818526">
    <w:abstractNumId w:val="6"/>
  </w:num>
  <w:num w:numId="33" w16cid:durableId="1033504032">
    <w:abstractNumId w:val="14"/>
  </w:num>
  <w:num w:numId="34" w16cid:durableId="1260867939">
    <w:abstractNumId w:val="0"/>
  </w:num>
  <w:num w:numId="35" w16cid:durableId="409887458">
    <w:abstractNumId w:val="28"/>
  </w:num>
  <w:num w:numId="36" w16cid:durableId="541136933">
    <w:abstractNumId w:val="3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Robertson">
    <w15:presenceInfo w15:providerId="Windows Live" w15:userId="965930adaf7c1b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C94"/>
    <w:rsid w:val="000909EE"/>
    <w:rsid w:val="000D2BA6"/>
    <w:rsid w:val="00111123"/>
    <w:rsid w:val="001A79C7"/>
    <w:rsid w:val="001B7926"/>
    <w:rsid w:val="002859C2"/>
    <w:rsid w:val="003209F4"/>
    <w:rsid w:val="003E5D1B"/>
    <w:rsid w:val="004D3C94"/>
    <w:rsid w:val="00617D0C"/>
    <w:rsid w:val="006913C1"/>
    <w:rsid w:val="006B2E03"/>
    <w:rsid w:val="006C1B73"/>
    <w:rsid w:val="006C5BE9"/>
    <w:rsid w:val="007A2C99"/>
    <w:rsid w:val="007C3C91"/>
    <w:rsid w:val="007C7FC2"/>
    <w:rsid w:val="007F18D1"/>
    <w:rsid w:val="0085654C"/>
    <w:rsid w:val="0092342A"/>
    <w:rsid w:val="00963BE4"/>
    <w:rsid w:val="009F735A"/>
    <w:rsid w:val="00A26584"/>
    <w:rsid w:val="00A32C3B"/>
    <w:rsid w:val="00AB5F08"/>
    <w:rsid w:val="00B11430"/>
    <w:rsid w:val="00BD6426"/>
    <w:rsid w:val="00C466F1"/>
    <w:rsid w:val="00C9416B"/>
    <w:rsid w:val="00D07BA6"/>
    <w:rsid w:val="00D6194B"/>
    <w:rsid w:val="00DF5A7C"/>
    <w:rsid w:val="00E0753B"/>
    <w:rsid w:val="00E60B2A"/>
    <w:rsid w:val="00E723A5"/>
    <w:rsid w:val="00EC1B82"/>
    <w:rsid w:val="00F64E03"/>
    <w:rsid w:val="00FD0D32"/>
    <w:rsid w:val="00FD4E94"/>
    <w:rsid w:val="00FE5AE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B5E0"/>
  <w15:docId w15:val="{2CD69716-EB92-4665-980C-273038264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sz w:val="28"/>
      <w:szCs w:val="28"/>
    </w:rPr>
  </w:style>
  <w:style w:type="paragraph" w:styleId="Heading2">
    <w:name w:val="heading 2"/>
    <w:basedOn w:val="Normal"/>
    <w:next w:val="Normal"/>
    <w:uiPriority w:val="9"/>
    <w:semiHidden/>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pBdr>
        <w:top w:val="nil"/>
        <w:left w:val="nil"/>
        <w:bottom w:val="nil"/>
        <w:right w:val="nil"/>
        <w:between w:val="nil"/>
      </w:pBdr>
      <w:outlineLvl w:val="2"/>
    </w:pPr>
    <w:rPr>
      <w:rFonts w:ascii="SimSun" w:eastAsia="SimSun" w:hAnsi="SimSun" w:cs="SimSun"/>
      <w:b/>
      <w:color w:val="000000"/>
      <w:sz w:val="27"/>
      <w:szCs w:val="27"/>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 w:type="paragraph" w:styleId="ListParagraph">
    <w:name w:val="List Paragraph"/>
    <w:basedOn w:val="Normal"/>
    <w:link w:val="ListParagraphChar"/>
    <w:uiPriority w:val="34"/>
    <w:qFormat/>
    <w:rsid w:val="00FD0D32"/>
    <w:pPr>
      <w:spacing w:line="276" w:lineRule="auto"/>
      <w:ind w:left="720"/>
      <w:contextualSpacing/>
      <w:jc w:val="both"/>
    </w:pPr>
    <w:rPr>
      <w:rFonts w:asciiTheme="minorBidi" w:eastAsia="SimSun" w:hAnsiTheme="minorBidi" w:cstheme="minorBidi"/>
      <w:sz w:val="22"/>
      <w:szCs w:val="22"/>
      <w:lang w:eastAsia="zh-CN"/>
    </w:rPr>
  </w:style>
  <w:style w:type="character" w:customStyle="1" w:styleId="ListParagraphChar">
    <w:name w:val="List Paragraph Char"/>
    <w:link w:val="ListParagraph"/>
    <w:uiPriority w:val="34"/>
    <w:locked/>
    <w:rsid w:val="00FD0D32"/>
    <w:rPr>
      <w:rFonts w:asciiTheme="minorBidi" w:eastAsia="SimSun" w:hAnsiTheme="minorBidi" w:cstheme="minorBidi"/>
      <w:sz w:val="22"/>
      <w:szCs w:val="22"/>
      <w:lang w:eastAsia="zh-CN"/>
    </w:rPr>
  </w:style>
  <w:style w:type="paragraph" w:styleId="Header">
    <w:name w:val="header"/>
    <w:basedOn w:val="Normal"/>
    <w:link w:val="HeaderChar"/>
    <w:uiPriority w:val="99"/>
    <w:unhideWhenUsed/>
    <w:rsid w:val="00111123"/>
    <w:pPr>
      <w:tabs>
        <w:tab w:val="center" w:pos="4513"/>
        <w:tab w:val="right" w:pos="9026"/>
      </w:tabs>
    </w:pPr>
  </w:style>
  <w:style w:type="character" w:customStyle="1" w:styleId="HeaderChar">
    <w:name w:val="Header Char"/>
    <w:basedOn w:val="DefaultParagraphFont"/>
    <w:link w:val="Header"/>
    <w:uiPriority w:val="99"/>
    <w:rsid w:val="00111123"/>
  </w:style>
  <w:style w:type="paragraph" w:styleId="Footer">
    <w:name w:val="footer"/>
    <w:basedOn w:val="Normal"/>
    <w:link w:val="FooterChar"/>
    <w:uiPriority w:val="99"/>
    <w:unhideWhenUsed/>
    <w:rsid w:val="00111123"/>
    <w:pPr>
      <w:tabs>
        <w:tab w:val="center" w:pos="4513"/>
        <w:tab w:val="right" w:pos="9026"/>
      </w:tabs>
    </w:pPr>
  </w:style>
  <w:style w:type="character" w:customStyle="1" w:styleId="FooterChar">
    <w:name w:val="Footer Char"/>
    <w:basedOn w:val="DefaultParagraphFont"/>
    <w:link w:val="Footer"/>
    <w:uiPriority w:val="99"/>
    <w:rsid w:val="00111123"/>
  </w:style>
  <w:style w:type="character" w:styleId="Hyperlink">
    <w:name w:val="Hyperlink"/>
    <w:basedOn w:val="DefaultParagraphFont"/>
    <w:uiPriority w:val="99"/>
    <w:unhideWhenUsed/>
    <w:rsid w:val="006B2E03"/>
    <w:rPr>
      <w:color w:val="0000FF" w:themeColor="hyperlink"/>
      <w:u w:val="single"/>
    </w:rPr>
  </w:style>
  <w:style w:type="character" w:styleId="UnresolvedMention">
    <w:name w:val="Unresolved Mention"/>
    <w:basedOn w:val="DefaultParagraphFont"/>
    <w:uiPriority w:val="99"/>
    <w:semiHidden/>
    <w:unhideWhenUsed/>
    <w:rsid w:val="006B2E03"/>
    <w:rPr>
      <w:color w:val="605E5C"/>
      <w:shd w:val="clear" w:color="auto" w:fill="E1DFDD"/>
    </w:rPr>
  </w:style>
  <w:style w:type="paragraph" w:styleId="Revision">
    <w:name w:val="Revision"/>
    <w:hidden/>
    <w:uiPriority w:val="99"/>
    <w:semiHidden/>
    <w:rsid w:val="00AB5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bguides.uos.ac.uk/academic/referencing/Harvar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iUFaZ16p+OCZrgz0H4FJvL+6ig==">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3338</Words>
  <Characters>19032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22326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Godwin Dzvapatsva</dc:creator>
  <cp:lastModifiedBy>Alex Robertson</cp:lastModifiedBy>
  <cp:revision>5</cp:revision>
  <dcterms:created xsi:type="dcterms:W3CDTF">2024-02-15T15:59:00Z</dcterms:created>
  <dcterms:modified xsi:type="dcterms:W3CDTF">2024-06-06T12:51:00Z</dcterms:modified>
</cp:coreProperties>
</file>